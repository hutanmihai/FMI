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0xcuotl1vs" w:id="0"/>
      <w:bookmarkEnd w:id="0"/>
      <w:r w:rsidDel="00000000" w:rsidR="00000000" w:rsidRPr="00000000">
        <w:rPr>
          <w:rtl w:val="0"/>
        </w:rPr>
        <w:t xml:space="preserve">Laboratorul 4</w:t>
      </w:r>
    </w:p>
    <w:p w:rsidR="00000000" w:rsidDel="00000000" w:rsidP="00000000" w:rsidRDefault="00000000" w:rsidRPr="00000000" w14:paraId="00000002">
      <w:pPr>
        <w:pStyle w:val="Subtitle"/>
        <w:rPr/>
      </w:pPr>
      <w:bookmarkStart w:colFirst="0" w:colLast="0" w:name="_3jt19nkn4a6k" w:id="1"/>
      <w:bookmarkEnd w:id="1"/>
      <w:r w:rsidDel="00000000" w:rsidR="00000000" w:rsidRPr="00000000">
        <w:rPr>
          <w:rtl w:val="0"/>
        </w:rPr>
        <w:t xml:space="preserve">Supraîncărcarea funcțiilor și a operatorilor, metode „friend”, vectorii STL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qgmcp4arnohv" w:id="2"/>
      <w:bookmarkEnd w:id="2"/>
      <w:r w:rsidDel="00000000" w:rsidR="00000000" w:rsidRPr="00000000">
        <w:rPr>
          <w:rtl w:val="0"/>
        </w:rPr>
        <w:t xml:space="preserve">Exemple de bază</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i w:val="1"/>
        </w:rPr>
      </w:pPr>
      <w:bookmarkStart w:colFirst="0" w:colLast="0" w:name="_lzmbaok9ulqw" w:id="3"/>
      <w:bookmarkEnd w:id="3"/>
      <w:r w:rsidDel="00000000" w:rsidR="00000000" w:rsidRPr="00000000">
        <w:rPr>
          <w:b w:val="1"/>
          <w:i w:val="1"/>
          <w:rtl w:val="0"/>
        </w:rPr>
        <w:t xml:space="preserve">Supraîncărcarea funcțiilor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Supraîncărcare (override) înseamnă că avem două funcții cu același nume, dar parametrii diferiți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sum</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383a42"/>
          <w:sz w:val="21"/>
          <w:szCs w:val="21"/>
          <w:shd w:fill="fafafa" w:val="clear"/>
          <w:rtl w:val="0"/>
        </w:rPr>
        <w:t xml:space="preserve">a, </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383a42"/>
          <w:sz w:val="21"/>
          <w:szCs w:val="21"/>
          <w:shd w:fill="fafafa" w:val="clear"/>
          <w:rtl w:val="0"/>
        </w:rPr>
        <w:t xml:space="preserve">b) {</w:t>
      </w:r>
    </w:p>
    <w:p w:rsidR="00000000" w:rsidDel="00000000" w:rsidP="00000000" w:rsidRDefault="00000000" w:rsidRPr="00000000" w14:paraId="0000000C">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383a42"/>
          <w:sz w:val="21"/>
          <w:szCs w:val="21"/>
          <w:shd w:fill="fafafa" w:val="clear"/>
          <w:rtl w:val="0"/>
        </w:rPr>
        <w:t xml:space="preserve">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b;</w:t>
      </w:r>
    </w:p>
    <w:p w:rsidR="00000000" w:rsidDel="00000000" w:rsidP="00000000" w:rsidRDefault="00000000" w:rsidRPr="00000000" w14:paraId="0000000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0E">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0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sum</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383a42"/>
          <w:sz w:val="21"/>
          <w:szCs w:val="21"/>
          <w:shd w:fill="fafafa" w:val="clear"/>
          <w:rtl w:val="0"/>
        </w:rPr>
        <w:t xml:space="preserve">a, </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383a42"/>
          <w:sz w:val="21"/>
          <w:szCs w:val="21"/>
          <w:shd w:fill="fafafa" w:val="clear"/>
          <w:rtl w:val="0"/>
        </w:rPr>
        <w:t xml:space="preserve">b, </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383a42"/>
          <w:sz w:val="21"/>
          <w:szCs w:val="21"/>
          <w:shd w:fill="fafafa" w:val="clear"/>
          <w:rtl w:val="0"/>
        </w:rPr>
        <w:t xml:space="preserve">c) {</w:t>
      </w:r>
    </w:p>
    <w:p w:rsidR="00000000" w:rsidDel="00000000" w:rsidP="00000000" w:rsidRDefault="00000000" w:rsidRPr="00000000" w14:paraId="0000001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383a42"/>
          <w:sz w:val="21"/>
          <w:szCs w:val="21"/>
          <w:shd w:fill="fafafa" w:val="clear"/>
          <w:rtl w:val="0"/>
        </w:rPr>
        <w:t xml:space="preserve">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c;</w:t>
      </w:r>
    </w:p>
    <w:p w:rsidR="00000000" w:rsidDel="00000000" w:rsidP="00000000" w:rsidRDefault="00000000" w:rsidRPr="00000000" w14:paraId="0000001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14">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afiseaza 5</w:t>
      </w:r>
    </w:p>
    <w:p w:rsidR="00000000" w:rsidDel="00000000" w:rsidP="00000000" w:rsidRDefault="00000000" w:rsidRPr="00000000" w14:paraId="0000001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"a) " </w:t>
      </w:r>
      <w:r w:rsidDel="00000000" w:rsidR="00000000" w:rsidRPr="00000000">
        <w:rPr>
          <w:rFonts w:ascii="Fira Code" w:cs="Fira Code" w:eastAsia="Fira Code" w:hAnsi="Fira Code"/>
          <w:color w:val="4078f2"/>
          <w:sz w:val="21"/>
          <w:szCs w:val="21"/>
          <w:shd w:fill="fafafa" w:val="clear"/>
          <w:rtl w:val="0"/>
        </w:rPr>
        <w:t xml:space="preserve">&lt;&lt; sum</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6">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afiseaza 14</w:t>
      </w:r>
    </w:p>
    <w:p w:rsidR="00000000" w:rsidDel="00000000" w:rsidP="00000000" w:rsidRDefault="00000000" w:rsidRPr="00000000" w14:paraId="0000001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"b) " </w:t>
      </w:r>
      <w:r w:rsidDel="00000000" w:rsidR="00000000" w:rsidRPr="00000000">
        <w:rPr>
          <w:rFonts w:ascii="Fira Code" w:cs="Fira Code" w:eastAsia="Fira Code" w:hAnsi="Fira Code"/>
          <w:color w:val="4078f2"/>
          <w:sz w:val="21"/>
          <w:szCs w:val="21"/>
          <w:shd w:fill="fafafa" w:val="clear"/>
          <w:rtl w:val="0"/>
        </w:rPr>
        <w:t xml:space="preserve">&lt;&lt; sum</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8">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19">
      <w:pPr>
        <w:rPr>
          <w:rFonts w:ascii="Fira Code" w:cs="Fira Code" w:eastAsia="Fira Code" w:hAnsi="Fira Code"/>
          <w:i w:val="1"/>
          <w:color w:val="526fff"/>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i w:val="1"/>
          <w:color w:val="526fff"/>
          <w:sz w:val="21"/>
          <w:szCs w:val="21"/>
          <w:shd w:fill="fafafa" w:val="clear"/>
          <w:rtl w:val="0"/>
        </w:rPr>
        <w:t xml:space="preserve">TODO urmatorul cod afiseaza 16. Ce puteti adauga in program a.i. sa afiseze 16.3?</w:t>
      </w:r>
    </w:p>
    <w:p w:rsidR="00000000" w:rsidDel="00000000" w:rsidP="00000000" w:rsidRDefault="00000000" w:rsidRPr="00000000" w14:paraId="0000001A">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526fff"/>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"c) " </w:t>
      </w:r>
      <w:r w:rsidDel="00000000" w:rsidR="00000000" w:rsidRPr="00000000">
        <w:rPr>
          <w:rFonts w:ascii="Fira Code" w:cs="Fira Code" w:eastAsia="Fira Code" w:hAnsi="Fira Code"/>
          <w:color w:val="4078f2"/>
          <w:sz w:val="21"/>
          <w:szCs w:val="21"/>
          <w:shd w:fill="fafafa" w:val="clear"/>
          <w:rtl w:val="0"/>
        </w:rPr>
        <w:t xml:space="preserve">&lt;&lt; sum</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2.3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14.0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B">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1C">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Este foarte util că putem supraincarca functii cu denumiri simple, dar argumente din clase diferite: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c18401"/>
          <w:sz w:val="21"/>
          <w:szCs w:val="21"/>
          <w:shd w:fill="fafafa" w:val="clear"/>
          <w:rtl w:val="0"/>
        </w:rPr>
        <w:t xml:space="preserve">LongNumber </w:t>
      </w:r>
      <w:r w:rsidDel="00000000" w:rsidR="00000000" w:rsidRPr="00000000">
        <w:rPr>
          <w:rFonts w:ascii="Fira Code" w:cs="Fira Code" w:eastAsia="Fira Code" w:hAnsi="Fira Code"/>
          <w:color w:val="4078f2"/>
          <w:sz w:val="21"/>
          <w:szCs w:val="21"/>
          <w:shd w:fill="fafafa" w:val="clear"/>
          <w:rtl w:val="0"/>
        </w:rPr>
        <w:t xml:space="preserve">add</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c18401"/>
          <w:sz w:val="21"/>
          <w:szCs w:val="21"/>
          <w:shd w:fill="fafafa" w:val="clear"/>
          <w:rtl w:val="0"/>
        </w:rPr>
        <w:t xml:space="preserve">LongNumber </w:t>
      </w:r>
      <w:r w:rsidDel="00000000" w:rsidR="00000000" w:rsidRPr="00000000">
        <w:rPr>
          <w:rFonts w:ascii="Fira Code" w:cs="Fira Code" w:eastAsia="Fira Code" w:hAnsi="Fira Code"/>
          <w:color w:val="383a42"/>
          <w:sz w:val="21"/>
          <w:szCs w:val="21"/>
          <w:shd w:fill="fafafa" w:val="clear"/>
          <w:rtl w:val="0"/>
        </w:rPr>
        <w:t xml:space="preserve">a, </w:t>
      </w:r>
      <w:r w:rsidDel="00000000" w:rsidR="00000000" w:rsidRPr="00000000">
        <w:rPr>
          <w:rFonts w:ascii="Fira Code" w:cs="Fira Code" w:eastAsia="Fira Code" w:hAnsi="Fira Code"/>
          <w:color w:val="c18401"/>
          <w:sz w:val="21"/>
          <w:szCs w:val="21"/>
          <w:shd w:fill="fafafa" w:val="clear"/>
          <w:rtl w:val="0"/>
        </w:rPr>
        <w:t xml:space="preserve">LongNumber </w:t>
      </w:r>
      <w:r w:rsidDel="00000000" w:rsidR="00000000" w:rsidRPr="00000000">
        <w:rPr>
          <w:rFonts w:ascii="Fira Code" w:cs="Fira Code" w:eastAsia="Fira Code" w:hAnsi="Fira Code"/>
          <w:color w:val="383a42"/>
          <w:sz w:val="21"/>
          <w:szCs w:val="21"/>
          <w:shd w:fill="fafafa" w:val="clear"/>
          <w:rtl w:val="0"/>
        </w:rPr>
        <w:t xml:space="preserve">b) {</w:t>
      </w:r>
    </w:p>
    <w:p w:rsidR="00000000" w:rsidDel="00000000" w:rsidP="00000000" w:rsidRDefault="00000000" w:rsidRPr="00000000" w14:paraId="00000024">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2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26">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2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c18401"/>
          <w:sz w:val="21"/>
          <w:szCs w:val="21"/>
          <w:shd w:fill="fafafa" w:val="clear"/>
          <w:rtl w:val="0"/>
        </w:rPr>
        <w:t xml:space="preserve">LongNumber </w:t>
      </w:r>
      <w:r w:rsidDel="00000000" w:rsidR="00000000" w:rsidRPr="00000000">
        <w:rPr>
          <w:rFonts w:ascii="Fira Code" w:cs="Fira Code" w:eastAsia="Fira Code" w:hAnsi="Fira Code"/>
          <w:color w:val="4078f2"/>
          <w:sz w:val="21"/>
          <w:szCs w:val="21"/>
          <w:shd w:fill="fafafa" w:val="clear"/>
          <w:rtl w:val="0"/>
        </w:rPr>
        <w:t xml:space="preserve">add</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f1,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f2) {</w:t>
      </w:r>
    </w:p>
    <w:p w:rsidR="00000000" w:rsidDel="00000000" w:rsidP="00000000" w:rsidRDefault="00000000" w:rsidRPr="00000000" w14:paraId="00000028">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29">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2A">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2B">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void </w:t>
      </w:r>
      <w:r w:rsidDel="00000000" w:rsidR="00000000" w:rsidRPr="00000000">
        <w:rPr>
          <w:rFonts w:ascii="Fira Code" w:cs="Fira Code" w:eastAsia="Fira Code" w:hAnsi="Fira Code"/>
          <w:color w:val="4078f2"/>
          <w:sz w:val="21"/>
          <w:szCs w:val="21"/>
          <w:shd w:fill="fafafa" w:val="clear"/>
          <w:rtl w:val="0"/>
        </w:rPr>
        <w:t xml:space="preserve">afisare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c18401"/>
          <w:sz w:val="21"/>
          <w:szCs w:val="21"/>
          <w:shd w:fill="fafafa" w:val="clear"/>
          <w:rtl w:val="0"/>
        </w:rPr>
        <w:t xml:space="preserve">LongNumber </w:t>
      </w:r>
      <w:r w:rsidDel="00000000" w:rsidR="00000000" w:rsidRPr="00000000">
        <w:rPr>
          <w:rFonts w:ascii="Fira Code" w:cs="Fira Code" w:eastAsia="Fira Code" w:hAnsi="Fira Code"/>
          <w:color w:val="383a42"/>
          <w:sz w:val="21"/>
          <w:szCs w:val="21"/>
          <w:shd w:fill="fafafa" w:val="clear"/>
          <w:rtl w:val="0"/>
        </w:rPr>
        <w:t xml:space="preserve">num){</w:t>
      </w:r>
    </w:p>
    <w:p w:rsidR="00000000" w:rsidDel="00000000" w:rsidP="00000000" w:rsidRDefault="00000000" w:rsidRPr="00000000" w14:paraId="0000002C">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2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2E">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2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void </w:t>
      </w:r>
      <w:r w:rsidDel="00000000" w:rsidR="00000000" w:rsidRPr="00000000">
        <w:rPr>
          <w:rFonts w:ascii="Fira Code" w:cs="Fira Code" w:eastAsia="Fira Code" w:hAnsi="Fira Code"/>
          <w:color w:val="4078f2"/>
          <w:sz w:val="21"/>
          <w:szCs w:val="21"/>
          <w:shd w:fill="fafafa" w:val="clear"/>
          <w:rtl w:val="0"/>
        </w:rPr>
        <w:t xml:space="preserve">afisare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f){</w:t>
      </w:r>
    </w:p>
    <w:p w:rsidR="00000000" w:rsidDel="00000000" w:rsidP="00000000" w:rsidRDefault="00000000" w:rsidRPr="00000000" w14:paraId="00000030">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3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2">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3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3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986801"/>
          <w:sz w:val="21"/>
          <w:szCs w:val="21"/>
          <w:shd w:fill="fafafa" w:val="clear"/>
          <w:rtl w:val="0"/>
        </w:rPr>
        <w:t xml:space="preserve">cifreA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9</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8</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7</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cifreB</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7</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8</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9</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LongNumber a(</w:t>
      </w:r>
      <w:r w:rsidDel="00000000" w:rsidR="00000000" w:rsidRPr="00000000">
        <w:rPr>
          <w:rFonts w:ascii="Fira Code" w:cs="Fira Code" w:eastAsia="Fira Code" w:hAnsi="Fira Code"/>
          <w:color w:val="986801"/>
          <w:sz w:val="21"/>
          <w:szCs w:val="21"/>
          <w:shd w:fill="fafafa" w:val="clear"/>
          <w:rtl w:val="0"/>
        </w:rPr>
        <w:t xml:space="preserve">12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cifreA</w:t>
      </w:r>
      <w:r w:rsidDel="00000000" w:rsidR="00000000" w:rsidRPr="00000000">
        <w:rPr>
          <w:rFonts w:ascii="Fira Code" w:cs="Fira Code" w:eastAsia="Fira Code" w:hAnsi="Fira Code"/>
          <w:color w:val="383a42"/>
          <w:sz w:val="21"/>
          <w:szCs w:val="21"/>
          <w:shd w:fill="fafafa" w:val="clear"/>
          <w:rtl w:val="0"/>
        </w:rPr>
        <w:t xml:space="preserve">), b(</w:t>
      </w:r>
      <w:r w:rsidDel="00000000" w:rsidR="00000000" w:rsidRPr="00000000">
        <w:rPr>
          <w:rFonts w:ascii="Fira Code" w:cs="Fira Code" w:eastAsia="Fira Code" w:hAnsi="Fira Code"/>
          <w:color w:val="986801"/>
          <w:sz w:val="21"/>
          <w:szCs w:val="21"/>
          <w:shd w:fill="fafafa" w:val="clear"/>
          <w:rtl w:val="0"/>
        </w:rPr>
        <w:t xml:space="preserve">12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cifreB</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f1(</w:t>
      </w:r>
      <w:r w:rsidDel="00000000" w:rsidR="00000000" w:rsidRPr="00000000">
        <w:rPr>
          <w:rFonts w:ascii="Fira Code" w:cs="Fira Code" w:eastAsia="Fira Code" w:hAnsi="Fira Code"/>
          <w:color w:val="986801"/>
          <w:sz w:val="21"/>
          <w:szCs w:val="21"/>
          <w:shd w:fill="fafafa" w:val="clear"/>
          <w:rtl w:val="0"/>
        </w:rPr>
        <w:t xml:space="preserve">12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5</w:t>
      </w:r>
      <w:r w:rsidDel="00000000" w:rsidR="00000000" w:rsidRPr="00000000">
        <w:rPr>
          <w:rFonts w:ascii="Fira Code" w:cs="Fira Code" w:eastAsia="Fira Code" w:hAnsi="Fira Code"/>
          <w:color w:val="383a42"/>
          <w:sz w:val="21"/>
          <w:szCs w:val="21"/>
          <w:shd w:fill="fafafa" w:val="clear"/>
          <w:rtl w:val="0"/>
        </w:rPr>
        <w:t xml:space="preserve">), f2(</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8">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39">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3A">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 </w:t>
      </w:r>
      <w:r w:rsidDel="00000000" w:rsidR="00000000" w:rsidRPr="00000000">
        <w:rPr>
          <w:rFonts w:ascii="Fira Code" w:cs="Fira Code" w:eastAsia="Fira Code" w:hAnsi="Fira Code"/>
          <w:color w:val="4078f2"/>
          <w:sz w:val="21"/>
          <w:szCs w:val="21"/>
          <w:shd w:fill="fafafa" w:val="clear"/>
          <w:rtl w:val="0"/>
        </w:rPr>
        <w:t xml:space="preserve">= add</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a</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b</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B">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f3 </w:t>
      </w:r>
      <w:r w:rsidDel="00000000" w:rsidR="00000000" w:rsidRPr="00000000">
        <w:rPr>
          <w:rFonts w:ascii="Fira Code" w:cs="Fira Code" w:eastAsia="Fira Code" w:hAnsi="Fira Code"/>
          <w:color w:val="4078f2"/>
          <w:sz w:val="21"/>
          <w:szCs w:val="21"/>
          <w:shd w:fill="fafafa" w:val="clear"/>
          <w:rtl w:val="0"/>
        </w:rPr>
        <w:t xml:space="preserve">= add</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f1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C">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3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afisare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c</w:t>
      </w:r>
      <w:r w:rsidDel="00000000" w:rsidR="00000000" w:rsidRPr="00000000">
        <w:rPr>
          <w:rFonts w:ascii="Fira Code" w:cs="Fira Code" w:eastAsia="Fira Code" w:hAnsi="Fira Code"/>
          <w:color w:val="383a42"/>
          <w:sz w:val="21"/>
          <w:szCs w:val="21"/>
          <w:shd w:fill="fafafa" w:val="clear"/>
          <w:rtl w:val="0"/>
        </w:rPr>
        <w:t xml:space="preserve">); // 121932631138190824432332</w:t>
      </w:r>
    </w:p>
    <w:p w:rsidR="00000000" w:rsidDel="00000000" w:rsidP="00000000" w:rsidRDefault="00000000" w:rsidRPr="00000000" w14:paraId="0000003E">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afisare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f3</w:t>
      </w:r>
      <w:r w:rsidDel="00000000" w:rsidR="00000000" w:rsidRPr="00000000">
        <w:rPr>
          <w:rFonts w:ascii="Fira Code" w:cs="Fira Code" w:eastAsia="Fira Code" w:hAnsi="Fira Code"/>
          <w:color w:val="383a42"/>
          <w:sz w:val="21"/>
          <w:szCs w:val="21"/>
          <w:shd w:fill="fafafa" w:val="clear"/>
          <w:rtl w:val="0"/>
        </w:rPr>
        <w:t xml:space="preserve">); // 3/1</w:t>
      </w:r>
    </w:p>
    <w:p w:rsidR="00000000" w:rsidDel="00000000" w:rsidP="00000000" w:rsidRDefault="00000000" w:rsidRPr="00000000" w14:paraId="0000003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b w:val="1"/>
          <w:i w:val="1"/>
        </w:rPr>
      </w:pPr>
      <w:bookmarkStart w:colFirst="0" w:colLast="0" w:name="_gm341q5ndxjs" w:id="4"/>
      <w:bookmarkEnd w:id="4"/>
      <w:r w:rsidDel="00000000" w:rsidR="00000000" w:rsidRPr="00000000">
        <w:rPr>
          <w:b w:val="1"/>
          <w:i w:val="1"/>
          <w:rtl w:val="0"/>
        </w:rPr>
        <w:t xml:space="preserve">Operatori supraîncărcați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Vom simplifica scrierea codului:</w:t>
      </w:r>
    </w:p>
    <w:p w:rsidR="00000000" w:rsidDel="00000000" w:rsidP="00000000" w:rsidRDefault="00000000" w:rsidRPr="00000000" w14:paraId="0000004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suma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add(</w:t>
      </w:r>
      <w:r w:rsidDel="00000000" w:rsidR="00000000" w:rsidRPr="00000000">
        <w:rPr>
          <w:rFonts w:ascii="Fira Code" w:cs="Fira Code" w:eastAsia="Fira Code" w:hAnsi="Fira Code"/>
          <w:color w:val="986801"/>
          <w:sz w:val="21"/>
          <w:szCs w:val="21"/>
          <w:shd w:fill="fafafa" w:val="clear"/>
          <w:rtl w:val="0"/>
        </w:rPr>
        <w:t xml:space="preserve">f1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45">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 să putem scrie așa: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suma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f1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f2</w:t>
      </w:r>
      <w:r w:rsidDel="00000000" w:rsidR="00000000" w:rsidRPr="00000000">
        <w:rPr>
          <w:rFonts w:ascii="Fira Code" w:cs="Fira Code" w:eastAsia="Fira Code" w:hAnsi="Fira Code"/>
          <w:color w:val="383a42"/>
          <w:sz w:val="21"/>
          <w:szCs w:val="21"/>
          <w:shd w:fill="fafafa" w:val="clear"/>
          <w:rtl w:val="0"/>
        </w:rPr>
        <w:t xml:space="preserve">; // chiar daca f1,f2 sunt de tipul Fraction</w:t>
      </w:r>
    </w:p>
    <w:p w:rsidR="00000000" w:rsidDel="00000000" w:rsidP="00000000" w:rsidRDefault="00000000" w:rsidRPr="00000000" w14:paraId="00000049">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Varianta 1 - metoda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Adaugam in clasa metoda:</w:t>
      </w:r>
    </w:p>
    <w:p w:rsidR="00000000" w:rsidDel="00000000" w:rsidP="00000000" w:rsidRDefault="00000000" w:rsidRPr="00000000" w14:paraId="0000005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class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51">
      <w:pP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tl w:val="0"/>
        </w:rPr>
      </w:r>
    </w:p>
    <w:p w:rsidR="00000000" w:rsidDel="00000000" w:rsidP="00000000" w:rsidRDefault="00000000" w:rsidRPr="00000000" w14:paraId="00000052">
      <w:pPr>
        <w:rPr>
          <w:rFonts w:ascii="Fira Code" w:cs="Fira Code" w:eastAsia="Fira Code" w:hAnsi="Fira Code"/>
          <w:color w:val="4078f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public</w:t>
      </w:r>
      <w:r w:rsidDel="00000000" w:rsidR="00000000" w:rsidRPr="00000000">
        <w:rPr>
          <w:rFonts w:ascii="Fira Code" w:cs="Fira Code" w:eastAsia="Fira Code" w:hAnsi="Fira Code"/>
          <w:color w:val="4078f2"/>
          <w:sz w:val="21"/>
          <w:szCs w:val="21"/>
          <w:shd w:fill="fafafa" w:val="clear"/>
          <w:rtl w:val="0"/>
        </w:rPr>
        <w:t xml:space="preserve">:</w:t>
      </w:r>
    </w:p>
    <w:p w:rsidR="00000000" w:rsidDel="00000000" w:rsidP="00000000" w:rsidRDefault="00000000" w:rsidRPr="00000000" w14:paraId="0000005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Fraction </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c18401"/>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 {</w:t>
      </w:r>
    </w:p>
    <w:p w:rsidR="00000000" w:rsidDel="00000000" w:rsidP="00000000" w:rsidRDefault="00000000" w:rsidRPr="00000000" w14:paraId="00000054">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adunam this cu f2, adica a/b cu f.a/f.b</w:t>
      </w:r>
    </w:p>
    <w:p w:rsidR="00000000" w:rsidDel="00000000" w:rsidP="00000000" w:rsidRDefault="00000000" w:rsidRPr="00000000" w14:paraId="0000005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383a42"/>
          <w:sz w:val="21"/>
          <w:szCs w:val="21"/>
          <w:shd w:fill="fafafa" w:val="clear"/>
          <w:rtl w:val="0"/>
        </w:rPr>
        <w:t xml:space="preserve">Fraction(</w:t>
      </w:r>
    </w:p>
    <w:p w:rsidR="00000000" w:rsidDel="00000000" w:rsidP="00000000" w:rsidRDefault="00000000" w:rsidRPr="00000000" w14:paraId="0000005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e4564a"/>
          <w:sz w:val="21"/>
          <w:szCs w:val="21"/>
          <w:shd w:fill="fafafa" w:val="clear"/>
          <w:rtl w:val="0"/>
        </w:rPr>
        <w:t xml:space="preserve">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w:t>
      </w:r>
      <w:r w:rsidDel="00000000" w:rsidR="00000000" w:rsidRPr="00000000">
        <w:rPr>
          <w:rFonts w:ascii="Fira Code" w:cs="Fira Code" w:eastAsia="Fira Code" w:hAnsi="Fira Code"/>
          <w:color w:val="e4564a"/>
          <w:sz w:val="21"/>
          <w:szCs w:val="21"/>
          <w:shd w:fill="fafafa" w:val="clear"/>
          <w:rtl w:val="0"/>
        </w:rPr>
        <w:t xml:space="preserve">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57">
      <w:pPr>
        <w:rPr>
          <w:rFonts w:ascii="Fira Code" w:cs="Fira Code" w:eastAsia="Fira Code" w:hAnsi="Fira Code"/>
          <w:color w:val="e4564a"/>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w:t>
      </w:r>
      <w:r w:rsidDel="00000000" w:rsidR="00000000" w:rsidRPr="00000000">
        <w:rPr>
          <w:rFonts w:ascii="Fira Code" w:cs="Fira Code" w:eastAsia="Fira Code" w:hAnsi="Fira Code"/>
          <w:color w:val="e4564a"/>
          <w:sz w:val="21"/>
          <w:szCs w:val="21"/>
          <w:shd w:fill="fafafa" w:val="clear"/>
          <w:rtl w:val="0"/>
        </w:rPr>
        <w:t xml:space="preserve">b</w:t>
      </w:r>
    </w:p>
    <w:p w:rsidR="00000000" w:rsidDel="00000000" w:rsidP="00000000" w:rsidRDefault="00000000" w:rsidRPr="00000000" w14:paraId="00000058">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e4564a"/>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59">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5A">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Varianta 2 - functie friend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Adăugăm în clasa rândul:</w:t>
      </w:r>
    </w:p>
    <w:p w:rsidR="00000000" w:rsidDel="00000000" w:rsidP="00000000" w:rsidRDefault="00000000" w:rsidRPr="00000000" w14:paraId="0000005F">
      <w:pPr>
        <w:rPr/>
      </w:pPr>
      <w:r w:rsidDel="00000000" w:rsidR="00000000" w:rsidRPr="00000000">
        <w:rPr>
          <w:rFonts w:ascii="Fira Code" w:cs="Fira Code" w:eastAsia="Fira Code" w:hAnsi="Fira Code"/>
          <w:i w:val="1"/>
          <w:color w:val="a626a4"/>
          <w:sz w:val="21"/>
          <w:szCs w:val="21"/>
          <w:shd w:fill="fafafa" w:val="clear"/>
          <w:rtl w:val="0"/>
        </w:rPr>
        <w:t xml:space="preserve">friend const </w:t>
      </w:r>
      <w:r w:rsidDel="00000000" w:rsidR="00000000" w:rsidRPr="00000000">
        <w:rPr>
          <w:rFonts w:ascii="Fira Code" w:cs="Fira Code" w:eastAsia="Fira Code" w:hAnsi="Fira Code"/>
          <w:color w:val="c18401"/>
          <w:sz w:val="21"/>
          <w:szCs w:val="21"/>
          <w:shd w:fill="fafafa" w:val="clear"/>
          <w:rtl w:val="0"/>
        </w:rPr>
        <w:t xml:space="preserve">Fraction</w:t>
      </w:r>
      <w:r w:rsidDel="00000000" w:rsidR="00000000" w:rsidRPr="00000000">
        <w:rPr>
          <w:rFonts w:ascii="Fira Code" w:cs="Fira Code" w:eastAsia="Fira Code" w:hAnsi="Fira Code"/>
          <w:color w:val="4078f2"/>
          <w:sz w:val="21"/>
          <w:szCs w:val="21"/>
          <w:shd w:fill="fafafa" w:val="clear"/>
          <w:rtl w:val="0"/>
        </w:rPr>
        <w:t xml:space="preserve">&amp; </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w:t>
      </w:r>
      <w:r w:rsidDel="00000000" w:rsidR="00000000" w:rsidRPr="00000000">
        <w:rPr>
          <w:rFonts w:ascii="Fira Code" w:cs="Fira Code" w:eastAsia="Fira Code" w:hAnsi="Fira Code"/>
          <w:color w:val="4078f2"/>
          <w:sz w:val="21"/>
          <w:szCs w:val="21"/>
          <w:shd w:fill="fafafa" w:val="clear"/>
          <w:rtl w:val="0"/>
        </w:rPr>
        <w:t xml:space="preserve">&amp; </w:t>
      </w:r>
      <w:r w:rsidDel="00000000" w:rsidR="00000000" w:rsidRPr="00000000">
        <w:rPr>
          <w:rFonts w:ascii="Fira Code" w:cs="Fira Code" w:eastAsia="Fira Code" w:hAnsi="Fira Code"/>
          <w:color w:val="383a42"/>
          <w:sz w:val="21"/>
          <w:szCs w:val="21"/>
          <w:shd w:fill="fafafa" w:val="clear"/>
          <w:rtl w:val="0"/>
        </w:rPr>
        <w:t xml:space="preserve">f1, </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w:t>
      </w:r>
      <w:r w:rsidDel="00000000" w:rsidR="00000000" w:rsidRPr="00000000">
        <w:rPr>
          <w:rFonts w:ascii="Fira Code" w:cs="Fira Code" w:eastAsia="Fira Code" w:hAnsi="Fira Code"/>
          <w:color w:val="4078f2"/>
          <w:sz w:val="21"/>
          <w:szCs w:val="21"/>
          <w:shd w:fill="fafafa" w:val="clear"/>
          <w:rtl w:val="0"/>
        </w:rPr>
        <w:t xml:space="preserve">&amp; </w:t>
      </w:r>
      <w:r w:rsidDel="00000000" w:rsidR="00000000" w:rsidRPr="00000000">
        <w:rPr>
          <w:rFonts w:ascii="Fira Code" w:cs="Fira Code" w:eastAsia="Fira Code" w:hAnsi="Fira Code"/>
          <w:color w:val="383a42"/>
          <w:sz w:val="21"/>
          <w:szCs w:val="21"/>
          <w:shd w:fill="fafafa" w:val="clear"/>
          <w:rtl w:val="0"/>
        </w:rPr>
        <w:t xml:space="preserve">f2);</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Fira Code" w:cs="Fira Code" w:eastAsia="Fira Code" w:hAnsi="Fira Code"/>
          <w:color w:val="383a42"/>
          <w:sz w:val="21"/>
          <w:szCs w:val="21"/>
          <w:shd w:fill="fafafa" w:val="clear"/>
        </w:rPr>
      </w:pPr>
      <w:r w:rsidDel="00000000" w:rsidR="00000000" w:rsidRPr="00000000">
        <w:rPr>
          <w:rtl w:val="0"/>
        </w:rPr>
        <w:t xml:space="preserve">Iar global adăugăm imediat după finalul clasei:</w:t>
      </w:r>
      <w:r w:rsidDel="00000000" w:rsidR="00000000" w:rsidRPr="00000000">
        <w:rPr>
          <w:rtl w:val="0"/>
        </w:rPr>
      </w:r>
    </w:p>
    <w:p w:rsidR="00000000" w:rsidDel="00000000" w:rsidP="00000000" w:rsidRDefault="00000000" w:rsidRPr="00000000" w14:paraId="00000062">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f1, </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f2) {</w:t>
      </w:r>
    </w:p>
    <w:p w:rsidR="00000000" w:rsidDel="00000000" w:rsidP="00000000" w:rsidRDefault="00000000" w:rsidRPr="00000000" w14:paraId="0000006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4078f2"/>
          <w:sz w:val="21"/>
          <w:szCs w:val="21"/>
          <w:shd w:fill="fafafa" w:val="clear"/>
          <w:rtl w:val="0"/>
        </w:rPr>
        <w:t xml:space="preserve">Fraction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6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f1.</w:t>
      </w:r>
      <w:r w:rsidDel="00000000" w:rsidR="00000000" w:rsidRPr="00000000">
        <w:rPr>
          <w:rFonts w:ascii="Fira Code" w:cs="Fira Code" w:eastAsia="Fira Code" w:hAnsi="Fira Code"/>
          <w:color w:val="e4564a"/>
          <w:sz w:val="21"/>
          <w:szCs w:val="21"/>
          <w:shd w:fill="fafafa" w:val="clear"/>
          <w:rtl w:val="0"/>
        </w:rPr>
        <w:t xml:space="preserve">a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f2.</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f1.</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f2.</w:t>
      </w:r>
      <w:r w:rsidDel="00000000" w:rsidR="00000000" w:rsidRPr="00000000">
        <w:rPr>
          <w:rFonts w:ascii="Fira Code" w:cs="Fira Code" w:eastAsia="Fira Code" w:hAnsi="Fira Code"/>
          <w:color w:val="e4564a"/>
          <w:sz w:val="21"/>
          <w:szCs w:val="21"/>
          <w:shd w:fill="fafafa" w:val="clear"/>
          <w:rtl w:val="0"/>
        </w:rPr>
        <w:t xml:space="preserve">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65">
      <w:pPr>
        <w:rPr>
          <w:rFonts w:ascii="Fira Code" w:cs="Fira Code" w:eastAsia="Fira Code" w:hAnsi="Fira Code"/>
          <w:color w:val="e4564a"/>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f1.</w:t>
      </w:r>
      <w:r w:rsidDel="00000000" w:rsidR="00000000" w:rsidRPr="00000000">
        <w:rPr>
          <w:rFonts w:ascii="Fira Code" w:cs="Fira Code" w:eastAsia="Fira Code" w:hAnsi="Fira Code"/>
          <w:color w:val="e4564a"/>
          <w:sz w:val="21"/>
          <w:szCs w:val="21"/>
          <w:shd w:fill="fafafa" w:val="clear"/>
          <w:rtl w:val="0"/>
        </w:rPr>
        <w:t xml:space="preserve">b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f2.</w:t>
      </w:r>
      <w:r w:rsidDel="00000000" w:rsidR="00000000" w:rsidRPr="00000000">
        <w:rPr>
          <w:rFonts w:ascii="Fira Code" w:cs="Fira Code" w:eastAsia="Fira Code" w:hAnsi="Fira Code"/>
          <w:color w:val="e4564a"/>
          <w:sz w:val="21"/>
          <w:szCs w:val="21"/>
          <w:shd w:fill="fafafa" w:val="clear"/>
          <w:rtl w:val="0"/>
        </w:rPr>
        <w:t xml:space="preserve">b</w:t>
      </w:r>
    </w:p>
    <w:p w:rsidR="00000000" w:rsidDel="00000000" w:rsidP="00000000" w:rsidRDefault="00000000" w:rsidRPr="00000000" w14:paraId="0000006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e4564a"/>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6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Rezultatul? Adăugăm o funcție globală care </w:t>
      </w:r>
      <w:r w:rsidDel="00000000" w:rsidR="00000000" w:rsidRPr="00000000">
        <w:rPr>
          <w:b w:val="1"/>
          <w:rtl w:val="0"/>
        </w:rPr>
        <w:t xml:space="preserve">are acces la atributele private</w:t>
      </w:r>
      <w:r w:rsidDel="00000000" w:rsidR="00000000" w:rsidRPr="00000000">
        <w:rPr>
          <w:rtl w:val="0"/>
        </w:rPr>
        <w:t xml:space="preserve"> ale clasei Fraction. E ca și cum funcția cu antetul menționat are acces VIP :D.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Putem genera cu CLion definiția/corpul funcției:</w:t>
      </w:r>
    </w:p>
    <w:p w:rsidR="00000000" w:rsidDel="00000000" w:rsidP="00000000" w:rsidRDefault="00000000" w:rsidRPr="00000000" w14:paraId="0000006C">
      <w:pPr>
        <w:rPr>
          <w:rFonts w:ascii="Fira Code" w:cs="Fira Code" w:eastAsia="Fira Code" w:hAnsi="Fira Code"/>
          <w:b w:val="1"/>
        </w:rPr>
      </w:pPr>
      <w:r w:rsidDel="00000000" w:rsidR="00000000" w:rsidRPr="00000000">
        <w:rPr>
          <w:rFonts w:ascii="Fira Code" w:cs="Fira Code" w:eastAsia="Fira Code" w:hAnsi="Fira Code"/>
          <w:b w:val="1"/>
          <w:rtl w:val="0"/>
        </w:rPr>
        <w:t xml:space="preserve">Hover pe linia cu antetul -&gt; Alt+Insert -&gt; “Generate definition for function operator+”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b w:val="1"/>
          <w:i w:val="1"/>
        </w:rPr>
      </w:pPr>
      <w:bookmarkStart w:colFirst="0" w:colLast="0" w:name="_dgnmtdmt6yrd" w:id="5"/>
      <w:bookmarkEnd w:id="5"/>
      <w:r w:rsidDel="00000000" w:rsidR="00000000" w:rsidRPr="00000000">
        <w:rPr>
          <w:b w:val="1"/>
          <w:i w:val="1"/>
          <w:rtl w:val="0"/>
        </w:rPr>
        <w:t xml:space="preserve">Funcții „friend”</w:t>
      </w:r>
    </w:p>
    <w:p w:rsidR="00000000" w:rsidDel="00000000" w:rsidP="00000000" w:rsidRDefault="00000000" w:rsidRPr="00000000" w14:paraId="0000006F">
      <w:pPr>
        <w:rPr/>
      </w:pPr>
      <w:r w:rsidDel="00000000" w:rsidR="00000000" w:rsidRPr="00000000">
        <w:rPr>
          <w:rtl w:val="0"/>
        </w:rPr>
        <w:t xml:space="preserve">Deși au efectul de a simplifica accesul unor funcții la atributele clasei, deci scriere de cod mai simplu, le vom folosi doar pentru a supraîncărca operatori precum operatorul de citire și operatorul de scriere: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Fira Code" w:cs="Fira Code" w:eastAsia="Fira Code" w:hAnsi="Fira Code"/>
          <w:b w:val="1"/>
        </w:rPr>
      </w:pPr>
      <w:r w:rsidDel="00000000" w:rsidR="00000000" w:rsidRPr="00000000">
        <w:rPr>
          <w:rFonts w:ascii="Fira Code" w:cs="Fira Code" w:eastAsia="Fira Code" w:hAnsi="Fira Code"/>
          <w:b w:val="1"/>
          <w:rtl w:val="0"/>
        </w:rPr>
        <w:t xml:space="preserve">&lt;&lt;</w:t>
      </w:r>
    </w:p>
    <w:p w:rsidR="00000000" w:rsidDel="00000000" w:rsidP="00000000" w:rsidRDefault="00000000" w:rsidRPr="00000000" w14:paraId="00000072">
      <w:pPr>
        <w:ind w:left="720" w:firstLine="0"/>
        <w:rPr>
          <w:rFonts w:ascii="Fira Code" w:cs="Fira Code" w:eastAsia="Fira Code" w:hAnsi="Fira Code"/>
          <w:b w:val="1"/>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Poate fi generat: </w:t>
      </w:r>
    </w:p>
    <w:p w:rsidR="00000000" w:rsidDel="00000000" w:rsidP="00000000" w:rsidRDefault="00000000" w:rsidRPr="00000000" w14:paraId="00000074">
      <w:pPr>
        <w:ind w:left="720" w:firstLine="0"/>
        <w:rPr>
          <w:rFonts w:ascii="Fira Code" w:cs="Fira Code" w:eastAsia="Fira Code" w:hAnsi="Fira Code"/>
          <w:b w:val="1"/>
        </w:rPr>
      </w:pPr>
      <w:r w:rsidDel="00000000" w:rsidR="00000000" w:rsidRPr="00000000">
        <w:rPr>
          <w:rFonts w:ascii="Fira Code" w:cs="Fira Code" w:eastAsia="Fira Code" w:hAnsi="Fira Code"/>
          <w:b w:val="1"/>
          <w:rtl w:val="0"/>
        </w:rPr>
        <w:t xml:space="preserve"> </w:t>
      </w:r>
    </w:p>
    <w:p w:rsidR="00000000" w:rsidDel="00000000" w:rsidP="00000000" w:rsidRDefault="00000000" w:rsidRPr="00000000" w14:paraId="00000075">
      <w:pPr>
        <w:ind w:left="720" w:firstLine="0"/>
        <w:rPr>
          <w:rFonts w:ascii="Fira Code" w:cs="Fira Code" w:eastAsia="Fira Code" w:hAnsi="Fira Code"/>
          <w:b w:val="1"/>
        </w:rPr>
      </w:pPr>
      <w:r w:rsidDel="00000000" w:rsidR="00000000" w:rsidRPr="00000000">
        <w:rPr>
          <w:rFonts w:ascii="Fira Code" w:cs="Fira Code" w:eastAsia="Fira Code" w:hAnsi="Fira Code"/>
          <w:b w:val="1"/>
          <w:rtl w:val="0"/>
        </w:rPr>
        <w:t xml:space="preserve">Alt+Insert (inside class) -&gt; “Stream Output Operator”</w:t>
      </w:r>
    </w:p>
    <w:p w:rsidR="00000000" w:rsidDel="00000000" w:rsidP="00000000" w:rsidRDefault="00000000" w:rsidRPr="00000000" w14:paraId="00000076">
      <w:pPr>
        <w:ind w:left="720" w:firstLine="0"/>
        <w:rPr>
          <w:rFonts w:ascii="Fira Code" w:cs="Fira Code" w:eastAsia="Fira Code" w:hAnsi="Fira Code"/>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Și obținem:</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class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7A">
      <w:pPr>
        <w:ind w:left="720" w:firstLine="0"/>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tl w:val="0"/>
        </w:rPr>
      </w:r>
    </w:p>
    <w:p w:rsidR="00000000" w:rsidDel="00000000" w:rsidP="00000000" w:rsidRDefault="00000000" w:rsidRPr="00000000" w14:paraId="0000007B">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friend </w:t>
      </w:r>
      <w:r w:rsidDel="00000000" w:rsidR="00000000" w:rsidRPr="00000000">
        <w:rPr>
          <w:rFonts w:ascii="Fira Code" w:cs="Fira Code" w:eastAsia="Fira Code" w:hAnsi="Fira Code"/>
          <w:color w:val="50a14e"/>
          <w:sz w:val="21"/>
          <w:szCs w:val="21"/>
          <w:shd w:fill="fafafa" w:val="clear"/>
          <w:rtl w:val="0"/>
        </w:rPr>
        <w:t xml:space="preserve">ostream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&lt;&lt;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ostream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os, </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fraction);</w:t>
      </w:r>
    </w:p>
    <w:p w:rsidR="00000000" w:rsidDel="00000000" w:rsidP="00000000" w:rsidRDefault="00000000" w:rsidRPr="00000000" w14:paraId="0000007C">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50a14e"/>
          <w:sz w:val="21"/>
          <w:szCs w:val="21"/>
          <w:shd w:fill="fafafa" w:val="clear"/>
          <w:rtl w:val="0"/>
        </w:rPr>
        <w:t xml:space="preserve">ostream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&lt;&lt;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ostream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os, </w:t>
      </w:r>
      <w:r w:rsidDel="00000000" w:rsidR="00000000" w:rsidRPr="00000000">
        <w:rPr>
          <w:rFonts w:ascii="Fira Code" w:cs="Fira Code" w:eastAsia="Fira Code" w:hAnsi="Fira Code"/>
          <w:i w:val="1"/>
          <w:color w:val="a626a4"/>
          <w:sz w:val="21"/>
          <w:szCs w:val="21"/>
          <w:shd w:fill="fafafa" w:val="clear"/>
          <w:rtl w:val="0"/>
        </w:rPr>
        <w:t xml:space="preserve">const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fraction) {</w:t>
      </w:r>
    </w:p>
    <w:p w:rsidR="00000000" w:rsidDel="00000000" w:rsidP="00000000" w:rsidRDefault="00000000" w:rsidRPr="00000000" w14:paraId="0000007F">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os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"a: "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383a42"/>
          <w:sz w:val="21"/>
          <w:szCs w:val="21"/>
          <w:shd w:fill="fafafa" w:val="clear"/>
          <w:rtl w:val="0"/>
        </w:rPr>
        <w:t xml:space="preserve">fraction.</w:t>
      </w:r>
      <w:r w:rsidDel="00000000" w:rsidR="00000000" w:rsidRPr="00000000">
        <w:rPr>
          <w:rFonts w:ascii="Fira Code" w:cs="Fira Code" w:eastAsia="Fira Code" w:hAnsi="Fira Code"/>
          <w:color w:val="e4564a"/>
          <w:sz w:val="21"/>
          <w:szCs w:val="21"/>
          <w:shd w:fill="fafafa" w:val="clear"/>
          <w:rtl w:val="0"/>
        </w:rPr>
        <w:t xml:space="preserve">a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b: "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383a42"/>
          <w:sz w:val="21"/>
          <w:szCs w:val="21"/>
          <w:shd w:fill="fafafa" w:val="clear"/>
          <w:rtl w:val="0"/>
        </w:rPr>
        <w:t xml:space="preserve">fraction.</w:t>
      </w:r>
      <w:r w:rsidDel="00000000" w:rsidR="00000000" w:rsidRPr="00000000">
        <w:rPr>
          <w:rFonts w:ascii="Fira Code" w:cs="Fira Code" w:eastAsia="Fira Code" w:hAnsi="Fira Code"/>
          <w:color w:val="e4564a"/>
          <w:sz w:val="21"/>
          <w:szCs w:val="21"/>
          <w:shd w:fill="fafafa" w:val="clear"/>
          <w:rtl w:val="0"/>
        </w:rPr>
        <w:t xml:space="preserve">b</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0">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383a42"/>
          <w:sz w:val="21"/>
          <w:szCs w:val="21"/>
          <w:shd w:fill="fafafa" w:val="clear"/>
          <w:rtl w:val="0"/>
        </w:rPr>
        <w:t xml:space="preserve">os;</w:t>
      </w:r>
    </w:p>
    <w:p w:rsidR="00000000" w:rsidDel="00000000" w:rsidP="00000000" w:rsidRDefault="00000000" w:rsidRPr="00000000" w14:paraId="00000081">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rFonts w:ascii="Fira Code" w:cs="Fira Code" w:eastAsia="Fira Code" w:hAnsi="Fira Code"/>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Fira Code" w:cs="Fira Code" w:eastAsia="Fira Code" w:hAnsi="Fira Code"/>
          <w:b w:val="1"/>
          <w:u w:val="none"/>
        </w:rPr>
      </w:pPr>
      <w:r w:rsidDel="00000000" w:rsidR="00000000" w:rsidRPr="00000000">
        <w:rPr>
          <w:rFonts w:ascii="Fira Code" w:cs="Fira Code" w:eastAsia="Fira Code" w:hAnsi="Fira Code"/>
          <w:b w:val="1"/>
          <w:rtl w:val="0"/>
        </w:rPr>
        <w:t xml:space="preserve">&gt;&gt;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Fira Code" w:cs="Fira Code" w:eastAsia="Fira Code" w:hAnsi="Fira Code"/>
        </w:rPr>
      </w:pPr>
      <w:r w:rsidDel="00000000" w:rsidR="00000000" w:rsidRPr="00000000">
        <w:rPr>
          <w:rtl w:val="0"/>
        </w:rPr>
        <w:tab/>
        <w:t xml:space="preserve">Îl puteți adapta, deoarece seamănă mult cu </w:t>
      </w:r>
      <w:r w:rsidDel="00000000" w:rsidR="00000000" w:rsidRPr="00000000">
        <w:rPr>
          <w:rFonts w:ascii="Fira Code" w:cs="Fira Code" w:eastAsia="Fira Code" w:hAnsi="Fira Code"/>
          <w:b w:val="1"/>
          <w:rtl w:val="0"/>
        </w:rPr>
        <w:t xml:space="preserve">&lt;&lt;</w:t>
      </w: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87">
      <w:pPr>
        <w:rPr>
          <w:rFonts w:ascii="Fira Code" w:cs="Fira Code" w:eastAsia="Fira Code" w:hAnsi="Fira Code"/>
        </w:rPr>
      </w:pPr>
      <w:r w:rsidDel="00000000" w:rsidR="00000000" w:rsidRPr="00000000">
        <w:rPr>
          <w:rtl w:val="0"/>
        </w:rPr>
      </w:r>
    </w:p>
    <w:p w:rsidR="00000000" w:rsidDel="00000000" w:rsidP="00000000" w:rsidRDefault="00000000" w:rsidRPr="00000000" w14:paraId="00000088">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50a14e"/>
          <w:sz w:val="21"/>
          <w:szCs w:val="21"/>
          <w:shd w:fill="fafafa" w:val="clear"/>
          <w:rtl w:val="0"/>
        </w:rPr>
        <w:t xml:space="preserve">istream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i w:val="1"/>
          <w:color w:val="a626a4"/>
          <w:sz w:val="21"/>
          <w:szCs w:val="21"/>
          <w:shd w:fill="fafafa" w:val="clear"/>
          <w:rtl w:val="0"/>
        </w:rPr>
        <w:t xml:space="preserve">operator</w:t>
      </w:r>
      <w:r w:rsidDel="00000000" w:rsidR="00000000" w:rsidRPr="00000000">
        <w:rPr>
          <w:rFonts w:ascii="Fira Code" w:cs="Fira Code" w:eastAsia="Fira Code" w:hAnsi="Fira Code"/>
          <w:color w:val="4078f2"/>
          <w:sz w:val="21"/>
          <w:szCs w:val="21"/>
          <w:shd w:fill="fafafa" w:val="clear"/>
          <w:rtl w:val="0"/>
        </w:rPr>
        <w:t xml:space="preserve">&gt;&gt;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istream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is, </w:t>
      </w:r>
      <w:r w:rsidDel="00000000" w:rsidR="00000000" w:rsidRPr="00000000">
        <w:rPr>
          <w:rFonts w:ascii="Fira Code" w:cs="Fira Code" w:eastAsia="Fira Code" w:hAnsi="Fira Code"/>
          <w:color w:val="c18401"/>
          <w:sz w:val="21"/>
          <w:szCs w:val="21"/>
          <w:shd w:fill="fafafa" w:val="clear"/>
          <w:rtl w:val="0"/>
        </w:rPr>
        <w:t xml:space="preserve">Fraction </w:t>
      </w:r>
      <w:r w:rsidDel="00000000" w:rsidR="00000000" w:rsidRPr="00000000">
        <w:rPr>
          <w:rFonts w:ascii="Fira Code" w:cs="Fira Code" w:eastAsia="Fira Code" w:hAnsi="Fira Code"/>
          <w:color w:val="4078f2"/>
          <w:sz w:val="21"/>
          <w:szCs w:val="21"/>
          <w:shd w:fill="fafafa" w:val="clear"/>
          <w:rtl w:val="0"/>
        </w:rPr>
        <w:t xml:space="preserve">&amp;</w:t>
      </w:r>
      <w:r w:rsidDel="00000000" w:rsidR="00000000" w:rsidRPr="00000000">
        <w:rPr>
          <w:rFonts w:ascii="Fira Code" w:cs="Fira Code" w:eastAsia="Fira Code" w:hAnsi="Fira Code"/>
          <w:color w:val="383a42"/>
          <w:sz w:val="21"/>
          <w:szCs w:val="21"/>
          <w:shd w:fill="fafafa" w:val="clear"/>
          <w:rtl w:val="0"/>
        </w:rPr>
        <w:t xml:space="preserve">fraction) {</w:t>
      </w:r>
    </w:p>
    <w:p w:rsidR="00000000" w:rsidDel="00000000" w:rsidP="00000000" w:rsidRDefault="00000000" w:rsidRPr="00000000" w14:paraId="00000089">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în schimb, înainte de citire vom afișa numele datelor citite:</w:t>
      </w:r>
    </w:p>
    <w:p w:rsidR="00000000" w:rsidDel="00000000" w:rsidP="00000000" w:rsidRDefault="00000000" w:rsidRPr="00000000" w14:paraId="0000008A">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"a: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B">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is </w:t>
      </w:r>
      <w:r w:rsidDel="00000000" w:rsidR="00000000" w:rsidRPr="00000000">
        <w:rPr>
          <w:rFonts w:ascii="Fira Code" w:cs="Fira Code" w:eastAsia="Fira Code" w:hAnsi="Fira Code"/>
          <w:color w:val="4078f2"/>
          <w:sz w:val="21"/>
          <w:szCs w:val="21"/>
          <w:shd w:fill="fafafa" w:val="clear"/>
          <w:rtl w:val="0"/>
        </w:rPr>
        <w:t xml:space="preserve">&gt;&gt; </w:t>
      </w:r>
      <w:r w:rsidDel="00000000" w:rsidR="00000000" w:rsidRPr="00000000">
        <w:rPr>
          <w:rFonts w:ascii="Fira Code" w:cs="Fira Code" w:eastAsia="Fira Code" w:hAnsi="Fira Code"/>
          <w:color w:val="383a42"/>
          <w:sz w:val="21"/>
          <w:szCs w:val="21"/>
          <w:shd w:fill="fafafa" w:val="clear"/>
          <w:rtl w:val="0"/>
        </w:rPr>
        <w:t xml:space="preserve">fraction.</w:t>
      </w:r>
      <w:r w:rsidDel="00000000" w:rsidR="00000000" w:rsidRPr="00000000">
        <w:rPr>
          <w:rFonts w:ascii="Fira Code" w:cs="Fira Code" w:eastAsia="Fira Code" w:hAnsi="Fira Code"/>
          <w:color w:val="e4564a"/>
          <w:sz w:val="21"/>
          <w:szCs w:val="21"/>
          <w:shd w:fill="fafafa" w:val="clear"/>
          <w:rtl w:val="0"/>
        </w:rPr>
        <w:t xml:space="preserve">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C">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b: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D">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is </w:t>
      </w:r>
      <w:r w:rsidDel="00000000" w:rsidR="00000000" w:rsidRPr="00000000">
        <w:rPr>
          <w:rFonts w:ascii="Fira Code" w:cs="Fira Code" w:eastAsia="Fira Code" w:hAnsi="Fira Code"/>
          <w:color w:val="4078f2"/>
          <w:sz w:val="21"/>
          <w:szCs w:val="21"/>
          <w:shd w:fill="fafafa" w:val="clear"/>
          <w:rtl w:val="0"/>
        </w:rPr>
        <w:t xml:space="preserve">&gt;&gt; </w:t>
      </w:r>
      <w:r w:rsidDel="00000000" w:rsidR="00000000" w:rsidRPr="00000000">
        <w:rPr>
          <w:rFonts w:ascii="Fira Code" w:cs="Fira Code" w:eastAsia="Fira Code" w:hAnsi="Fira Code"/>
          <w:color w:val="383a42"/>
          <w:sz w:val="21"/>
          <w:szCs w:val="21"/>
          <w:shd w:fill="fafafa" w:val="clear"/>
          <w:rtl w:val="0"/>
        </w:rPr>
        <w:t xml:space="preserve">fraction.</w:t>
      </w:r>
      <w:r w:rsidDel="00000000" w:rsidR="00000000" w:rsidRPr="00000000">
        <w:rPr>
          <w:rFonts w:ascii="Fira Code" w:cs="Fira Code" w:eastAsia="Fira Code" w:hAnsi="Fira Code"/>
          <w:color w:val="e4564a"/>
          <w:sz w:val="21"/>
          <w:szCs w:val="21"/>
          <w:shd w:fill="fafafa" w:val="clear"/>
          <w:rtl w:val="0"/>
        </w:rPr>
        <w:t xml:space="preserve">b</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8E">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return </w:t>
      </w:r>
      <w:r w:rsidDel="00000000" w:rsidR="00000000" w:rsidRPr="00000000">
        <w:rPr>
          <w:rFonts w:ascii="Fira Code" w:cs="Fira Code" w:eastAsia="Fira Code" w:hAnsi="Fira Code"/>
          <w:color w:val="383a42"/>
          <w:sz w:val="21"/>
          <w:szCs w:val="21"/>
          <w:shd w:fill="fafafa" w:val="clear"/>
          <w:rtl w:val="0"/>
        </w:rPr>
        <w:t xml:space="preserve">is;</w:t>
      </w:r>
    </w:p>
    <w:p w:rsidR="00000000" w:rsidDel="00000000" w:rsidP="00000000" w:rsidRDefault="00000000" w:rsidRPr="00000000" w14:paraId="0000008F">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90">
      <w:pPr>
        <w:rPr>
          <w:rFonts w:ascii="Fira Code" w:cs="Fira Code" w:eastAsia="Fira Code" w:hAnsi="Fira Code"/>
        </w:rPr>
      </w:pPr>
      <w:r w:rsidDel="00000000" w:rsidR="00000000" w:rsidRPr="00000000">
        <w:rPr>
          <w:rFonts w:ascii="Fira Code" w:cs="Fira Code" w:eastAsia="Fira Code" w:hAnsi="Fira Code"/>
          <w:rtl w:val="0"/>
        </w:rPr>
        <w:tab/>
      </w:r>
    </w:p>
    <w:p w:rsidR="00000000" w:rsidDel="00000000" w:rsidP="00000000" w:rsidRDefault="00000000" w:rsidRPr="00000000" w14:paraId="00000091">
      <w:pPr>
        <w:ind w:firstLine="720"/>
        <w:rPr>
          <w:rFonts w:ascii="Fira Code" w:cs="Fira Code" w:eastAsia="Fira Code" w:hAnsi="Fira Code"/>
          <w:b w:val="1"/>
        </w:rPr>
      </w:pPr>
      <w:r w:rsidDel="00000000" w:rsidR="00000000" w:rsidRPr="00000000">
        <w:rPr>
          <w:rtl w:val="0"/>
        </w:rPr>
        <w:t xml:space="preserve">Reminder: în CLion puteți da </w:t>
      </w:r>
      <w:r w:rsidDel="00000000" w:rsidR="00000000" w:rsidRPr="00000000">
        <w:rPr>
          <w:rFonts w:ascii="Fira Code" w:cs="Fira Code" w:eastAsia="Fira Code" w:hAnsi="Fira Code"/>
          <w:b w:val="1"/>
          <w:rtl w:val="0"/>
        </w:rPr>
        <w:t xml:space="preserve">Alt+Enter -&gt; Generate Definition for..</w:t>
      </w:r>
      <w:r w:rsidDel="00000000" w:rsidR="00000000" w:rsidRPr="00000000">
        <w:rPr>
          <w:rtl w:val="0"/>
        </w:rPr>
      </w:r>
    </w:p>
    <w:p w:rsidR="00000000" w:rsidDel="00000000" w:rsidP="00000000" w:rsidRDefault="00000000" w:rsidRPr="00000000" w14:paraId="00000092">
      <w:pPr>
        <w:pStyle w:val="Heading1"/>
        <w:rPr>
          <w:sz w:val="22"/>
          <w:szCs w:val="22"/>
        </w:rPr>
      </w:pPr>
      <w:bookmarkStart w:colFirst="0" w:colLast="0" w:name="_vhp80hvf1wxc" w:id="6"/>
      <w:bookmarkEnd w:id="6"/>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rPr>
          <w:b w:val="1"/>
          <w:i w:val="1"/>
        </w:rPr>
      </w:pPr>
      <w:bookmarkStart w:colFirst="0" w:colLast="0" w:name="_vwbvcvtuhzbm" w:id="7"/>
      <w:bookmarkEnd w:id="7"/>
      <w:r w:rsidDel="00000000" w:rsidR="00000000" w:rsidRPr="00000000">
        <w:rPr>
          <w:b w:val="1"/>
          <w:i w:val="1"/>
          <w:rtl w:val="0"/>
        </w:rPr>
        <w:t xml:space="preserve">Vectori „STL”</w:t>
      </w:r>
    </w:p>
    <w:p w:rsidR="00000000" w:rsidDel="00000000" w:rsidP="00000000" w:rsidRDefault="00000000" w:rsidRPr="00000000" w14:paraId="00000094">
      <w:pPr>
        <w:rPr/>
      </w:pPr>
      <w:r w:rsidDel="00000000" w:rsidR="00000000" w:rsidRPr="00000000">
        <w:rPr>
          <w:rtl w:val="0"/>
        </w:rPr>
        <w:t xml:space="preserve">Pentru prima parte a laboratorului v-am lăsat să folosiți ceea ce știați. De acum încolo învățăm pas cu pas și STL, pentru a simplifica cu mult tot procesul de creare de constructori, getteri și transmitere a datelor.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 scurt, un vector stl este un vector de elemente de un anumit tip.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vector este de fapt o clasă implementată în</w:t>
      </w: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color w:val="50a14e"/>
          <w:sz w:val="18"/>
          <w:szCs w:val="18"/>
          <w:shd w:fill="fafafa" w:val="clear"/>
        </w:rPr>
      </w:pPr>
      <w:r w:rsidDel="00000000" w:rsidR="00000000" w:rsidRPr="00000000">
        <w:rPr>
          <w:rFonts w:ascii="Courier New" w:cs="Courier New" w:eastAsia="Courier New" w:hAnsi="Courier New"/>
          <w:color w:val="4078f2"/>
          <w:sz w:val="18"/>
          <w:szCs w:val="18"/>
          <w:shd w:fill="fafafa" w:val="clear"/>
          <w:rtl w:val="0"/>
        </w:rPr>
        <w:t xml:space="preserve">#include </w:t>
      </w:r>
      <w:r w:rsidDel="00000000" w:rsidR="00000000" w:rsidRPr="00000000">
        <w:rPr>
          <w:rFonts w:ascii="Courier New" w:cs="Courier New" w:eastAsia="Courier New" w:hAnsi="Courier New"/>
          <w:color w:val="50a14e"/>
          <w:sz w:val="18"/>
          <w:szCs w:val="18"/>
          <w:shd w:fill="fafafa" w:val="clear"/>
          <w:rtl w:val="0"/>
        </w:rPr>
        <w:t xml:space="preserve">&lt;vector&gt;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Dacă avem structura;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626a4"/>
          <w:shd w:fill="fafafa" w:val="clear"/>
          <w:rtl w:val="0"/>
        </w:rPr>
        <w:t xml:space="preserve">struct </w:t>
      </w:r>
      <w:r w:rsidDel="00000000" w:rsidR="00000000" w:rsidRPr="00000000">
        <w:rPr>
          <w:rFonts w:ascii="Courier New" w:cs="Courier New" w:eastAsia="Courier New" w:hAnsi="Courier New"/>
          <w:color w:val="c18401"/>
          <w:shd w:fill="fafafa" w:val="clear"/>
          <w:rtl w:val="0"/>
        </w:rPr>
        <w:t xml:space="preserve">Grupa</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A0">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626a4"/>
          <w:shd w:fill="fafafa" w:val="clear"/>
          <w:rtl w:val="0"/>
        </w:rPr>
        <w:t xml:space="preserve">int </w:t>
      </w:r>
      <w:r w:rsidDel="00000000" w:rsidR="00000000" w:rsidRPr="00000000">
        <w:rPr>
          <w:rFonts w:ascii="Courier New" w:cs="Courier New" w:eastAsia="Courier New" w:hAnsi="Courier New"/>
          <w:color w:val="e4564a"/>
          <w:shd w:fill="fafafa" w:val="clear"/>
          <w:rtl w:val="0"/>
        </w:rPr>
        <w:t xml:space="preserve">number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numărul grupei</w:t>
      </w:r>
    </w:p>
    <w:p w:rsidR="00000000" w:rsidDel="00000000" w:rsidP="00000000" w:rsidRDefault="00000000" w:rsidRPr="00000000" w14:paraId="000000A1">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i w:val="1"/>
          <w:color w:val="a626a4"/>
          <w:shd w:fill="fafafa" w:val="clear"/>
          <w:rtl w:val="0"/>
        </w:rPr>
        <w:t xml:space="preserve">int </w:t>
      </w:r>
      <w:r w:rsidDel="00000000" w:rsidR="00000000" w:rsidRPr="00000000">
        <w:rPr>
          <w:rFonts w:ascii="Courier New" w:cs="Courier New" w:eastAsia="Courier New" w:hAnsi="Courier New"/>
          <w:color w:val="e4564a"/>
          <w:shd w:fill="fafafa" w:val="clear"/>
          <w:rtl w:val="0"/>
        </w:rPr>
        <w:t xml:space="preserve">cntStudents</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A2">
      <w:pPr>
        <w:ind w:left="720" w:firstLine="0"/>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Fira Code" w:cs="Fira Code" w:eastAsia="Fira Code" w:hAnsi="Fira Code"/>
          <w:b w:val="1"/>
        </w:rPr>
      </w:pPr>
      <w:r w:rsidDel="00000000" w:rsidR="00000000" w:rsidRPr="00000000">
        <w:rPr>
          <w:rtl w:val="0"/>
        </w:rPr>
        <w:t xml:space="preserve">Vom crea un vector cu grupe cu sintaxa </w:t>
      </w:r>
      <w:r w:rsidDel="00000000" w:rsidR="00000000" w:rsidRPr="00000000">
        <w:rPr>
          <w:rFonts w:ascii="Fira Code" w:cs="Fira Code" w:eastAsia="Fira Code" w:hAnsi="Fira Code"/>
          <w:b w:val="1"/>
          <w:rtl w:val="0"/>
        </w:rPr>
        <w:t xml:space="preserve">vector&lt;tip&gt;</w:t>
      </w:r>
    </w:p>
    <w:p w:rsidR="00000000" w:rsidDel="00000000" w:rsidP="00000000" w:rsidRDefault="00000000" w:rsidRPr="00000000" w14:paraId="000000A5">
      <w:pPr>
        <w:ind w:left="720" w:firstLine="0"/>
        <w:rPr>
          <w:rFonts w:ascii="Courier New" w:cs="Courier New" w:eastAsia="Courier New" w:hAnsi="Courier New"/>
          <w:color w:val="50a14e"/>
          <w:sz w:val="18"/>
          <w:szCs w:val="18"/>
          <w:shd w:fill="fafafa" w:val="clear"/>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i w:val="1"/>
          <w:color w:val="a0a1a7"/>
          <w:sz w:val="18"/>
          <w:szCs w:val="18"/>
          <w:shd w:fill="fafafa" w:val="clear"/>
        </w:rPr>
      </w:pPr>
      <w:r w:rsidDel="00000000" w:rsidR="00000000" w:rsidRPr="00000000">
        <w:rPr>
          <w:rtl w:val="0"/>
        </w:rPr>
        <w:tab/>
      </w:r>
      <w:r w:rsidDel="00000000" w:rsidR="00000000" w:rsidRPr="00000000">
        <w:rPr>
          <w:rFonts w:ascii="Courier New" w:cs="Courier New" w:eastAsia="Courier New" w:hAnsi="Courier New"/>
          <w:color w:val="383a42"/>
          <w:sz w:val="18"/>
          <w:szCs w:val="18"/>
          <w:shd w:fill="fafafa" w:val="clear"/>
          <w:rtl w:val="0"/>
        </w:rPr>
        <w:t xml:space="preserve">vector</w:t>
      </w:r>
      <w:r w:rsidDel="00000000" w:rsidR="00000000" w:rsidRPr="00000000">
        <w:rPr>
          <w:rFonts w:ascii="Courier New" w:cs="Courier New" w:eastAsia="Courier New" w:hAnsi="Courier New"/>
          <w:color w:val="4078f2"/>
          <w:sz w:val="18"/>
          <w:szCs w:val="18"/>
          <w:shd w:fill="fafafa" w:val="clear"/>
          <w:rtl w:val="0"/>
        </w:rPr>
        <w:t xml:space="preserve">&lt;</w:t>
      </w:r>
      <w:r w:rsidDel="00000000" w:rsidR="00000000" w:rsidRPr="00000000">
        <w:rPr>
          <w:rFonts w:ascii="Courier New" w:cs="Courier New" w:eastAsia="Courier New" w:hAnsi="Courier New"/>
          <w:color w:val="383a42"/>
          <w:sz w:val="18"/>
          <w:szCs w:val="18"/>
          <w:shd w:fill="fafafa" w:val="clear"/>
          <w:rtl w:val="0"/>
        </w:rPr>
        <w:t xml:space="preserve">Grupa</w:t>
      </w:r>
      <w:r w:rsidDel="00000000" w:rsidR="00000000" w:rsidRPr="00000000">
        <w:rPr>
          <w:rFonts w:ascii="Courier New" w:cs="Courier New" w:eastAsia="Courier New" w:hAnsi="Courier New"/>
          <w:color w:val="4078f2"/>
          <w:sz w:val="18"/>
          <w:szCs w:val="18"/>
          <w:shd w:fill="fafafa" w:val="clear"/>
          <w:rtl w:val="0"/>
        </w:rPr>
        <w:t xml:space="preserve">&gt; </w:t>
      </w:r>
      <w:r w:rsidDel="00000000" w:rsidR="00000000" w:rsidRPr="00000000">
        <w:rPr>
          <w:rFonts w:ascii="Courier New" w:cs="Courier New" w:eastAsia="Courier New" w:hAnsi="Courier New"/>
          <w:color w:val="986801"/>
          <w:sz w:val="18"/>
          <w:szCs w:val="18"/>
          <w:shd w:fill="fafafa" w:val="clear"/>
          <w:rtl w:val="0"/>
        </w:rPr>
        <w:t xml:space="preserve">grupe</w:t>
      </w:r>
      <w:r w:rsidDel="00000000" w:rsidR="00000000" w:rsidRPr="00000000">
        <w:rPr>
          <w:rFonts w:ascii="Courier New" w:cs="Courier New" w:eastAsia="Courier New" w:hAnsi="Courier New"/>
          <w:color w:val="383a42"/>
          <w:sz w:val="18"/>
          <w:szCs w:val="18"/>
          <w:shd w:fill="fafafa" w:val="clear"/>
          <w:rtl w:val="0"/>
        </w:rPr>
        <w:t xml:space="preserve">; </w:t>
      </w:r>
      <w:r w:rsidDel="00000000" w:rsidR="00000000" w:rsidRPr="00000000">
        <w:rPr>
          <w:rFonts w:ascii="Courier New" w:cs="Courier New" w:eastAsia="Courier New" w:hAnsi="Courier New"/>
          <w:i w:val="1"/>
          <w:color w:val="a0a1a7"/>
          <w:sz w:val="18"/>
          <w:szCs w:val="18"/>
          <w:shd w:fill="fafafa" w:val="clear"/>
          <w:rtl w:val="0"/>
        </w:rPr>
        <w:t xml:space="preserve">// la inceput are 0 elemente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Avantaje și utilizări: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Îi putem transmite și returna din funcții mult mai simplu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383a42"/>
          <w:shd w:fill="fafafa" w:val="clear"/>
          <w:rtl w:val="0"/>
        </w:rPr>
        <w:t xml:space="preserve">vector</w:t>
      </w:r>
      <w:r w:rsidDel="00000000" w:rsidR="00000000" w:rsidRPr="00000000">
        <w:rPr>
          <w:rFonts w:ascii="Courier New" w:cs="Courier New" w:eastAsia="Courier New" w:hAnsi="Courier New"/>
          <w:color w:val="4078f2"/>
          <w:shd w:fill="fafafa" w:val="clear"/>
          <w:rtl w:val="0"/>
        </w:rPr>
        <w:t xml:space="preserve">&lt;</w:t>
      </w:r>
      <w:r w:rsidDel="00000000" w:rsidR="00000000" w:rsidRPr="00000000">
        <w:rPr>
          <w:rFonts w:ascii="Courier New" w:cs="Courier New" w:eastAsia="Courier New" w:hAnsi="Courier New"/>
          <w:color w:val="383a42"/>
          <w:shd w:fill="fafafa" w:val="clear"/>
          <w:rtl w:val="0"/>
        </w:rPr>
        <w:t xml:space="preserve">Gr</w:t>
      </w:r>
      <w:r w:rsidDel="00000000" w:rsidR="00000000" w:rsidRPr="00000000">
        <w:rPr>
          <w:rFonts w:ascii="Courier New" w:cs="Courier New" w:eastAsia="Courier New" w:hAnsi="Courier New"/>
          <w:color w:val="383a42"/>
          <w:shd w:fill="fafafa" w:val="clear"/>
          <w:rtl w:val="0"/>
        </w:rPr>
        <w:t xml:space="preserve">upa</w:t>
      </w:r>
      <w:r w:rsidDel="00000000" w:rsidR="00000000" w:rsidRPr="00000000">
        <w:rPr>
          <w:rFonts w:ascii="Courier New" w:cs="Courier New" w:eastAsia="Courier New" w:hAnsi="Courier New"/>
          <w:color w:val="4078f2"/>
          <w:shd w:fill="fafafa" w:val="clear"/>
          <w:rtl w:val="0"/>
        </w:rPr>
        <w:t xml:space="preserve">&gt; sortat</w:t>
      </w:r>
      <w:r w:rsidDel="00000000" w:rsidR="00000000" w:rsidRPr="00000000">
        <w:rPr>
          <w:rFonts w:ascii="Courier New" w:cs="Courier New" w:eastAsia="Courier New" w:hAnsi="Courier New"/>
          <w:color w:val="383a42"/>
          <w:shd w:fill="fafafa" w:val="clear"/>
          <w:rtl w:val="0"/>
        </w:rPr>
        <w:t xml:space="preserve">(vector</w:t>
      </w:r>
      <w:r w:rsidDel="00000000" w:rsidR="00000000" w:rsidRPr="00000000">
        <w:rPr>
          <w:rFonts w:ascii="Courier New" w:cs="Courier New" w:eastAsia="Courier New" w:hAnsi="Courier New"/>
          <w:color w:val="4078f2"/>
          <w:shd w:fill="fafafa" w:val="clear"/>
          <w:rtl w:val="0"/>
        </w:rPr>
        <w:t xml:space="preserve">&lt;</w:t>
      </w:r>
      <w:r w:rsidDel="00000000" w:rsidR="00000000" w:rsidRPr="00000000">
        <w:rPr>
          <w:rFonts w:ascii="Courier New" w:cs="Courier New" w:eastAsia="Courier New" w:hAnsi="Courier New"/>
          <w:color w:val="383a42"/>
          <w:shd w:fill="fafafa" w:val="clear"/>
          <w:rtl w:val="0"/>
        </w:rPr>
        <w:t xml:space="preserve">Grupa</w:t>
      </w:r>
      <w:r w:rsidDel="00000000" w:rsidR="00000000" w:rsidRPr="00000000">
        <w:rPr>
          <w:rFonts w:ascii="Courier New" w:cs="Courier New" w:eastAsia="Courier New" w:hAnsi="Courier New"/>
          <w:color w:val="4078f2"/>
          <w:shd w:fill="fafafa" w:val="clear"/>
          <w:rtl w:val="0"/>
        </w:rPr>
        <w:t xml:space="preserve">&gt; </w:t>
      </w:r>
      <w:r w:rsidDel="00000000" w:rsidR="00000000" w:rsidRPr="00000000">
        <w:rPr>
          <w:rFonts w:ascii="Courier New" w:cs="Courier New" w:eastAsia="Courier New" w:hAnsi="Courier New"/>
          <w:color w:val="383a42"/>
          <w:shd w:fill="fafafa" w:val="clear"/>
          <w:rtl w:val="0"/>
        </w:rPr>
        <w:t xml:space="preserve">v) { </w:t>
      </w:r>
      <w:r w:rsidDel="00000000" w:rsidR="00000000" w:rsidRPr="00000000">
        <w:rPr>
          <w:rFonts w:ascii="Courier New" w:cs="Courier New" w:eastAsia="Courier New" w:hAnsi="Courier New"/>
          <w:i w:val="1"/>
          <w:color w:val="a0a1a7"/>
          <w:shd w:fill="fafafa" w:val="clear"/>
          <w:rtl w:val="0"/>
        </w:rPr>
        <w:t xml:space="preserve">// primeste o COPIE a vectorului</w:t>
      </w:r>
    </w:p>
    <w:p w:rsidR="00000000" w:rsidDel="00000000" w:rsidP="00000000" w:rsidRDefault="00000000" w:rsidRPr="00000000" w14:paraId="000000AD">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 sortam vectorul</w:t>
      </w:r>
    </w:p>
    <w:p w:rsidR="00000000" w:rsidDel="00000000" w:rsidP="00000000" w:rsidRDefault="00000000" w:rsidRPr="00000000" w14:paraId="000000AE">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 ...</w:t>
      </w:r>
    </w:p>
    <w:p w:rsidR="00000000" w:rsidDel="00000000" w:rsidP="00000000" w:rsidRDefault="00000000" w:rsidRPr="00000000" w14:paraId="000000AF">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 dupa care il putem returna</w:t>
      </w:r>
    </w:p>
    <w:p w:rsidR="00000000" w:rsidDel="00000000" w:rsidP="00000000" w:rsidRDefault="00000000" w:rsidRPr="00000000" w14:paraId="000000B0">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i w:val="1"/>
          <w:color w:val="a626a4"/>
          <w:shd w:fill="fafafa" w:val="clear"/>
          <w:rtl w:val="0"/>
        </w:rPr>
        <w:t xml:space="preserve">return </w:t>
      </w:r>
      <w:r w:rsidDel="00000000" w:rsidR="00000000" w:rsidRPr="00000000">
        <w:rPr>
          <w:rFonts w:ascii="Courier New" w:cs="Courier New" w:eastAsia="Courier New" w:hAnsi="Courier New"/>
          <w:color w:val="383a42"/>
          <w:shd w:fill="fafafa" w:val="clear"/>
          <w:rtl w:val="0"/>
        </w:rPr>
        <w:t xml:space="preserve">v;</w:t>
      </w:r>
    </w:p>
    <w:p w:rsidR="00000000" w:rsidDel="00000000" w:rsidP="00000000" w:rsidRDefault="00000000" w:rsidRPr="00000000" w14:paraId="000000B1">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Îl putem copia cu operator=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83a42"/>
          <w:shd w:fill="fafafa" w:val="clear"/>
        </w:rPr>
      </w:pPr>
      <w:r w:rsidDel="00000000" w:rsidR="00000000" w:rsidRPr="00000000">
        <w:rPr>
          <w:rtl w:val="0"/>
        </w:rPr>
        <w:tab/>
      </w:r>
      <w:r w:rsidDel="00000000" w:rsidR="00000000" w:rsidRPr="00000000">
        <w:rPr>
          <w:rFonts w:ascii="Courier New" w:cs="Courier New" w:eastAsia="Courier New" w:hAnsi="Courier New"/>
          <w:color w:val="383a42"/>
          <w:shd w:fill="fafafa" w:val="clear"/>
          <w:rtl w:val="0"/>
        </w:rPr>
        <w:t xml:space="preserve">vector</w:t>
      </w:r>
      <w:r w:rsidDel="00000000" w:rsidR="00000000" w:rsidRPr="00000000">
        <w:rPr>
          <w:rFonts w:ascii="Courier New" w:cs="Courier New" w:eastAsia="Courier New" w:hAnsi="Courier New"/>
          <w:color w:val="4078f2"/>
          <w:shd w:fill="fafafa" w:val="clear"/>
          <w:rtl w:val="0"/>
        </w:rPr>
        <w:t xml:space="preserve">&lt;</w:t>
      </w:r>
      <w:r w:rsidDel="00000000" w:rsidR="00000000" w:rsidRPr="00000000">
        <w:rPr>
          <w:rFonts w:ascii="Courier New" w:cs="Courier New" w:eastAsia="Courier New" w:hAnsi="Courier New"/>
          <w:color w:val="383a42"/>
          <w:shd w:fill="fafafa" w:val="clear"/>
          <w:rtl w:val="0"/>
        </w:rPr>
        <w:t xml:space="preserve">Grupa</w:t>
      </w:r>
      <w:r w:rsidDel="00000000" w:rsidR="00000000" w:rsidRPr="00000000">
        <w:rPr>
          <w:rFonts w:ascii="Courier New" w:cs="Courier New" w:eastAsia="Courier New" w:hAnsi="Courier New"/>
          <w:color w:val="4078f2"/>
          <w:shd w:fill="fafafa" w:val="clear"/>
          <w:rtl w:val="0"/>
        </w:rPr>
        <w:t xml:space="preserve">&gt; </w:t>
      </w:r>
      <w:r w:rsidDel="00000000" w:rsidR="00000000" w:rsidRPr="00000000">
        <w:rPr>
          <w:rFonts w:ascii="Courier New" w:cs="Courier New" w:eastAsia="Courier New" w:hAnsi="Courier New"/>
          <w:color w:val="986801"/>
          <w:shd w:fill="fafafa" w:val="clear"/>
          <w:rtl w:val="0"/>
        </w:rPr>
        <w:t xml:space="preserve">copie </w:t>
      </w:r>
      <w:r w:rsidDel="00000000" w:rsidR="00000000" w:rsidRPr="00000000">
        <w:rPr>
          <w:rFonts w:ascii="Courier New" w:cs="Courier New" w:eastAsia="Courier New" w:hAnsi="Courier New"/>
          <w:color w:val="4078f2"/>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grupe;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Putem parcurge elementele mai simplu</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626a4"/>
          <w:shd w:fill="fafafa" w:val="clear"/>
          <w:rtl w:val="0"/>
        </w:rPr>
        <w:t xml:space="preserve">for </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i w:val="1"/>
          <w:color w:val="a626a4"/>
          <w:shd w:fill="fafafa" w:val="clear"/>
          <w:rtl w:val="0"/>
        </w:rPr>
        <w:t xml:space="preserve">auto </w:t>
      </w:r>
      <w:r w:rsidDel="00000000" w:rsidR="00000000" w:rsidRPr="00000000">
        <w:rPr>
          <w:rFonts w:ascii="Courier New" w:cs="Courier New" w:eastAsia="Courier New" w:hAnsi="Courier New"/>
          <w:color w:val="383a42"/>
          <w:shd w:fill="fafafa" w:val="clear"/>
          <w:rtl w:val="0"/>
        </w:rPr>
        <w:t xml:space="preserve">grupa : grupe) { </w:t>
      </w:r>
      <w:r w:rsidDel="00000000" w:rsidR="00000000" w:rsidRPr="00000000">
        <w:rPr>
          <w:rFonts w:ascii="Courier New" w:cs="Courier New" w:eastAsia="Courier New" w:hAnsi="Courier New"/>
          <w:i w:val="1"/>
          <w:color w:val="a0a1a7"/>
          <w:shd w:fill="fafafa" w:val="clear"/>
          <w:rtl w:val="0"/>
        </w:rPr>
        <w:t xml:space="preserve">// pentru fiecare grupa din vector</w:t>
      </w:r>
      <w:r w:rsidDel="00000000" w:rsidR="00000000" w:rsidRPr="00000000">
        <w:rPr>
          <w:rtl w:val="0"/>
        </w:rPr>
      </w:r>
    </w:p>
    <w:p w:rsidR="00000000" w:rsidDel="00000000" w:rsidP="00000000" w:rsidRDefault="00000000" w:rsidRPr="00000000" w14:paraId="000000BB">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cout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"Grupa "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383a42"/>
          <w:shd w:fill="fafafa" w:val="clear"/>
          <w:rtl w:val="0"/>
        </w:rPr>
        <w:t xml:space="preserve">grupa.number</w:t>
      </w:r>
    </w:p>
    <w:p w:rsidR="00000000" w:rsidDel="00000000" w:rsidP="00000000" w:rsidRDefault="00000000" w:rsidRPr="00000000" w14:paraId="000000BC">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 "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383a42"/>
          <w:shd w:fill="fafafa" w:val="clear"/>
          <w:rtl w:val="0"/>
        </w:rPr>
        <w:t xml:space="preserve">grupa.cntStudents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 studenti."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'\n'</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BD">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B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Metoda „clasică”/„din liceu” ar fi:</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383a42"/>
          <w:shd w:fill="fafafa" w:val="clear"/>
        </w:rPr>
      </w:pPr>
      <w:r w:rsidDel="00000000" w:rsidR="00000000" w:rsidRPr="00000000">
        <w:rPr>
          <w:rtl w:val="0"/>
        </w:rPr>
        <w:tab/>
      </w:r>
      <w:r w:rsidDel="00000000" w:rsidR="00000000" w:rsidRPr="00000000">
        <w:rPr>
          <w:rFonts w:ascii="Courier New" w:cs="Courier New" w:eastAsia="Courier New" w:hAnsi="Courier New"/>
          <w:i w:val="1"/>
          <w:color w:val="a626a4"/>
          <w:shd w:fill="fafafa" w:val="clear"/>
          <w:rtl w:val="0"/>
        </w:rPr>
        <w:t xml:space="preserve">for </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i w:val="1"/>
          <w:color w:val="a626a4"/>
          <w:shd w:fill="fafafa" w:val="clear"/>
          <w:rtl w:val="0"/>
        </w:rPr>
        <w:t xml:space="preserve">int </w:t>
      </w:r>
      <w:r w:rsidDel="00000000" w:rsidR="00000000" w:rsidRPr="00000000">
        <w:rPr>
          <w:rFonts w:ascii="Courier New" w:cs="Courier New" w:eastAsia="Courier New" w:hAnsi="Courier New"/>
          <w:color w:val="383a42"/>
          <w:shd w:fill="fafafa" w:val="clear"/>
          <w:rtl w:val="0"/>
        </w:rPr>
        <w:t xml:space="preserve">i </w:t>
      </w:r>
      <w:r w:rsidDel="00000000" w:rsidR="00000000" w:rsidRPr="00000000">
        <w:rPr>
          <w:rFonts w:ascii="Courier New" w:cs="Courier New" w:eastAsia="Courier New" w:hAnsi="Courier New"/>
          <w:color w:val="4078f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i </w:t>
      </w:r>
      <w:r w:rsidDel="00000000" w:rsidR="00000000" w:rsidRPr="00000000">
        <w:rPr>
          <w:rFonts w:ascii="Courier New" w:cs="Courier New" w:eastAsia="Courier New" w:hAnsi="Courier New"/>
          <w:color w:val="4078f2"/>
          <w:shd w:fill="fafafa" w:val="clear"/>
          <w:rtl w:val="0"/>
        </w:rPr>
        <w:t xml:space="preserve">&lt; </w:t>
      </w:r>
      <w:r w:rsidDel="00000000" w:rsidR="00000000" w:rsidRPr="00000000">
        <w:rPr>
          <w:rFonts w:ascii="Courier New" w:cs="Courier New" w:eastAsia="Courier New" w:hAnsi="Courier New"/>
          <w:color w:val="383a42"/>
          <w:shd w:fill="fafafa" w:val="clear"/>
          <w:rtl w:val="0"/>
        </w:rPr>
        <w:t xml:space="preserve">grupa.size(); </w:t>
      </w:r>
      <w:r w:rsidDel="00000000" w:rsidR="00000000" w:rsidRPr="00000000">
        <w:rPr>
          <w:rFonts w:ascii="Courier New" w:cs="Courier New" w:eastAsia="Courier New" w:hAnsi="Courier New"/>
          <w:color w:val="4078f2"/>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i) {</w:t>
      </w:r>
    </w:p>
    <w:p w:rsidR="00000000" w:rsidDel="00000000" w:rsidP="00000000" w:rsidRDefault="00000000" w:rsidRPr="00000000" w14:paraId="000000C2">
      <w:pPr>
        <w:ind w:firstLine="72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cout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"Grupa "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383a42"/>
          <w:shd w:fill="fafafa" w:val="clear"/>
          <w:rtl w:val="0"/>
        </w:rPr>
        <w:t xml:space="preserve">grupe[i].number</w:t>
      </w:r>
    </w:p>
    <w:p w:rsidR="00000000" w:rsidDel="00000000" w:rsidP="00000000" w:rsidRDefault="00000000" w:rsidRPr="00000000" w14:paraId="000000C3">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 "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383a42"/>
          <w:shd w:fill="fafafa" w:val="clear"/>
          <w:rtl w:val="0"/>
        </w:rPr>
        <w:t xml:space="preserve">grupa[i].cntStudents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 studenti."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50a14e"/>
          <w:shd w:fill="fafafa" w:val="clear"/>
          <w:rtl w:val="0"/>
        </w:rPr>
        <w:t xml:space="preserve">'\n'</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C4">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Vector, denumit si std::vector, are metode utile: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 a</w:t>
      </w:r>
      <w:r w:rsidDel="00000000" w:rsidR="00000000" w:rsidRPr="00000000">
        <w:rPr>
          <w:rFonts w:ascii="Courier New" w:cs="Courier New" w:eastAsia="Courier New" w:hAnsi="Courier New"/>
          <w:i w:val="1"/>
          <w:color w:val="a0a1a7"/>
          <w:shd w:fill="fafafa" w:val="clear"/>
          <w:rtl w:val="0"/>
        </w:rPr>
        <w:t xml:space="preserve">dăugare element la final</w:t>
      </w:r>
    </w:p>
    <w:p w:rsidR="00000000" w:rsidDel="00000000" w:rsidP="00000000" w:rsidRDefault="00000000" w:rsidRPr="00000000" w14:paraId="000000C9">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push_back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143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28</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CA">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push_back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152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CB">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adresa vectorului</w:t>
      </w:r>
    </w:p>
    <w:p w:rsidR="00000000" w:rsidDel="00000000" w:rsidP="00000000" w:rsidRDefault="00000000" w:rsidRPr="00000000" w14:paraId="000000CC">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begin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 adresa elementului grupe[0]</w:t>
      </w:r>
    </w:p>
    <w:p w:rsidR="00000000" w:rsidDel="00000000" w:rsidP="00000000" w:rsidRDefault="00000000" w:rsidRPr="00000000" w14:paraId="000000CD">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end</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 adresa elementului care urmeaza dupa ultimul.</w:t>
      </w:r>
    </w:p>
    <w:p w:rsidR="00000000" w:rsidDel="00000000" w:rsidP="00000000" w:rsidRDefault="00000000" w:rsidRPr="00000000" w14:paraId="000000CE">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ab/>
        <w:tab/>
        <w:t xml:space="preserve">  //   adica grupe.end()-1 va fi adresa ultimului</w:t>
      </w:r>
    </w:p>
    <w:p w:rsidR="00000000" w:rsidDel="00000000" w:rsidP="00000000" w:rsidRDefault="00000000" w:rsidRPr="00000000" w14:paraId="000000CF">
      <w:pPr>
        <w:ind w:left="720" w:firstLine="0"/>
        <w:rPr>
          <w:rFonts w:ascii="Courier New" w:cs="Courier New" w:eastAsia="Courier New" w:hAnsi="Courier New"/>
          <w:i w:val="1"/>
          <w:color w:val="a0a1a7"/>
          <w:shd w:fill="fafafa" w:val="clear"/>
        </w:rPr>
      </w:pPr>
      <w:r w:rsidDel="00000000" w:rsidR="00000000" w:rsidRPr="00000000">
        <w:rPr>
          <w:rFonts w:ascii="Cousine" w:cs="Cousine" w:eastAsia="Cousine" w:hAnsi="Cousine"/>
          <w:i w:val="1"/>
          <w:color w:val="a0a1a7"/>
          <w:shd w:fill="fafafa" w:val="clear"/>
          <w:rtl w:val="0"/>
        </w:rPr>
        <w:t xml:space="preserve">// ștergere elemente</w:t>
      </w:r>
    </w:p>
    <w:p w:rsidR="00000000" w:rsidDel="00000000" w:rsidP="00000000" w:rsidRDefault="00000000" w:rsidRPr="00000000" w14:paraId="000000D0">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erase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begin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i w:val="1"/>
          <w:color w:val="a0a1a7"/>
          <w:shd w:fill="fafafa" w:val="clear"/>
          <w:rtl w:val="0"/>
        </w:rPr>
        <w:t xml:space="preserve">// sterge primul element</w:t>
      </w:r>
    </w:p>
    <w:p w:rsidR="00000000" w:rsidDel="00000000" w:rsidP="00000000" w:rsidRDefault="00000000" w:rsidRPr="00000000" w14:paraId="000000D1">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push_back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2">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push_back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3">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push_back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4">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erase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end</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i w:val="1"/>
          <w:color w:val="a0a1a7"/>
          <w:shd w:fill="fafafa" w:val="clear"/>
          <w:rtl w:val="0"/>
        </w:rPr>
        <w:t xml:space="preserve">// sterge ultimul element</w:t>
      </w:r>
    </w:p>
    <w:p w:rsidR="00000000" w:rsidDel="00000000" w:rsidP="00000000" w:rsidRDefault="00000000" w:rsidRPr="00000000" w14:paraId="000000D5">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clear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sterge toate elementele</w:t>
      </w:r>
    </w:p>
    <w:p w:rsidR="00000000" w:rsidDel="00000000" w:rsidP="00000000" w:rsidRDefault="00000000" w:rsidRPr="00000000" w14:paraId="000000D6">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adaugare elemente</w:t>
      </w:r>
    </w:p>
    <w:p w:rsidR="00000000" w:rsidDel="00000000" w:rsidP="00000000" w:rsidRDefault="00000000" w:rsidRPr="00000000" w14:paraId="000000D7">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c18401"/>
          <w:shd w:fill="fafafa" w:val="clear"/>
          <w:rtl w:val="0"/>
        </w:rPr>
        <w:t xml:space="preserve">Grupa </w:t>
      </w:r>
      <w:r w:rsidDel="00000000" w:rsidR="00000000" w:rsidRPr="00000000">
        <w:rPr>
          <w:rFonts w:ascii="Courier New" w:cs="Courier New" w:eastAsia="Courier New" w:hAnsi="Courier New"/>
          <w:color w:val="986801"/>
          <w:shd w:fill="fafafa" w:val="clear"/>
          <w:rtl w:val="0"/>
        </w:rPr>
        <w:t xml:space="preserve">nouaGrupa </w:t>
      </w:r>
      <w:r w:rsidDel="00000000" w:rsidR="00000000" w:rsidRPr="00000000">
        <w:rPr>
          <w:rFonts w:ascii="Courier New" w:cs="Courier New" w:eastAsia="Courier New" w:hAnsi="Courier New"/>
          <w:color w:val="4078f2"/>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157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8">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argumentele pentru .insert sunt "unde", "pe cine"</w:t>
      </w:r>
    </w:p>
    <w:p w:rsidR="00000000" w:rsidDel="00000000" w:rsidP="00000000" w:rsidRDefault="00000000" w:rsidRPr="00000000" w14:paraId="000000D9">
      <w:pPr>
        <w:ind w:left="720" w:firstLine="0"/>
        <w:rPr>
          <w:rFonts w:ascii="Courier New" w:cs="Courier New" w:eastAsia="Courier New" w:hAnsi="Courier New"/>
          <w:i w:val="1"/>
          <w:color w:val="a0a1a7"/>
          <w:shd w:fill="fafafa" w:val="clear"/>
        </w:rPr>
      </w:pPr>
      <w:r w:rsidDel="00000000" w:rsidR="00000000" w:rsidRPr="00000000">
        <w:rPr>
          <w:rFonts w:ascii="Courier New" w:cs="Courier New" w:eastAsia="Courier New" w:hAnsi="Courier New"/>
          <w:i w:val="1"/>
          <w:color w:val="a0a1a7"/>
          <w:shd w:fill="fafafa" w:val="clear"/>
          <w:rtl w:val="0"/>
        </w:rPr>
        <w:t xml:space="preserve">//  adica insereaza la inceput noua grupa</w:t>
      </w:r>
    </w:p>
    <w:p w:rsidR="00000000" w:rsidDel="00000000" w:rsidP="00000000" w:rsidRDefault="00000000" w:rsidRPr="00000000" w14:paraId="000000DA">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insert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grupe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4078f2"/>
          <w:shd w:fill="fafafa" w:val="clear"/>
          <w:rtl w:val="0"/>
        </w:rPr>
        <w:t xml:space="preserve">begin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nouaGrupa</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D">
      <w:pPr>
        <w:pStyle w:val="Heading1"/>
        <w:rPr/>
      </w:pPr>
      <w:bookmarkStart w:colFirst="0" w:colLast="0" w:name="_s1406aawjz4d" w:id="8"/>
      <w:bookmarkEnd w:id="8"/>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g2ljnf2n7nmc" w:id="9"/>
      <w:bookmarkEnd w:id="9"/>
      <w:r w:rsidDel="00000000" w:rsidR="00000000" w:rsidRPr="00000000">
        <w:rPr>
          <w:rtl w:val="0"/>
        </w:rPr>
        <w:t xml:space="preserve">Exerciții</w:t>
      </w:r>
    </w:p>
    <w:p w:rsidR="00000000" w:rsidDel="00000000" w:rsidP="00000000" w:rsidRDefault="00000000" w:rsidRPr="00000000" w14:paraId="000000DF">
      <w:pPr>
        <w:rPr>
          <w:i w:val="1"/>
        </w:rPr>
      </w:pPr>
      <w:r w:rsidDel="00000000" w:rsidR="00000000" w:rsidRPr="00000000">
        <w:rPr>
          <w:i w:val="1"/>
          <w:rtl w:val="0"/>
        </w:rPr>
        <w:t xml:space="preserve">* înseamnă că este antrenament de bază, iar ** că primiți bonus maxim pentru ele.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1383qogoezsc" w:id="10"/>
      <w:bookmarkEnd w:id="10"/>
      <w:r w:rsidDel="00000000" w:rsidR="00000000" w:rsidRPr="00000000">
        <w:rPr>
          <w:rtl w:val="0"/>
        </w:rPr>
        <w:t xml:space="preserve">1. College (solved)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Vom implementa o clasă Student care va conține date despre un student: numele, prenumele, grupa, semigrupa și un vector cu cele n note. Pentru a ne însuși informații cât mai bune, vom începe să folosim </w:t>
      </w:r>
      <w:r w:rsidDel="00000000" w:rsidR="00000000" w:rsidRPr="00000000">
        <w:rPr>
          <w:b w:val="1"/>
          <w:rtl w:val="0"/>
        </w:rPr>
        <w:t xml:space="preserve">std::vector (vector din STL)</w:t>
      </w:r>
      <w:r w:rsidDel="00000000" w:rsidR="00000000" w:rsidRPr="00000000">
        <w:rPr>
          <w:rtl w:val="0"/>
        </w:rPr>
        <w:t xml:space="preserve"> pentru a simplifica crearea clasei (vectorii STL pot fi atribuiți simplu: v2 = v).</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Se cere să folosiți cunoștințele dobândite până acum pentru a implementa clasa Student, dar să supraîncărcați și operatorii de flux (&gt;&gt;, &lt;&lt;).</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Verificați în main dacă citirea este corectă:</w:t>
      </w:r>
    </w:p>
    <w:p w:rsidR="00000000" w:rsidDel="00000000" w:rsidP="00000000" w:rsidRDefault="00000000" w:rsidRPr="00000000" w14:paraId="000000E8">
      <w:pPr>
        <w:ind w:left="0" w:firstLine="0"/>
        <w:rPr/>
      </w:pPr>
      <w:r w:rsidDel="00000000" w:rsidR="00000000" w:rsidRPr="00000000">
        <w:rPr>
          <w:rtl w:val="0"/>
        </w:rPr>
        <w:tab/>
      </w:r>
    </w:p>
    <w:p w:rsidR="00000000" w:rsidDel="00000000" w:rsidP="00000000" w:rsidRDefault="00000000" w:rsidRPr="00000000" w14:paraId="000000E9">
      <w:pPr>
        <w:ind w:left="0" w:firstLine="72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626a4"/>
          <w:shd w:fill="fafafa" w:val="clear"/>
          <w:rtl w:val="0"/>
        </w:rPr>
        <w:t xml:space="preserve">int </w:t>
      </w:r>
      <w:r w:rsidDel="00000000" w:rsidR="00000000" w:rsidRPr="00000000">
        <w:rPr>
          <w:rFonts w:ascii="Courier New" w:cs="Courier New" w:eastAsia="Courier New" w:hAnsi="Courier New"/>
          <w:color w:val="4078f2"/>
          <w:shd w:fill="fafafa" w:val="clear"/>
          <w:rtl w:val="0"/>
        </w:rPr>
        <w:t xml:space="preserve">main</w:t>
      </w:r>
      <w:r w:rsidDel="00000000" w:rsidR="00000000" w:rsidRPr="00000000">
        <w:rPr>
          <w:rFonts w:ascii="Courier New" w:cs="Courier New" w:eastAsia="Courier New" w:hAnsi="Courier New"/>
          <w:color w:val="383a42"/>
          <w:shd w:fill="fafafa" w:val="clear"/>
          <w:rtl w:val="0"/>
        </w:rPr>
        <w:t xml:space="preserve">() { </w:t>
      </w:r>
    </w:p>
    <w:p w:rsidR="00000000" w:rsidDel="00000000" w:rsidP="00000000" w:rsidRDefault="00000000" w:rsidRPr="00000000" w14:paraId="000000EA">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Student </w:t>
      </w:r>
      <w:r w:rsidDel="00000000" w:rsidR="00000000" w:rsidRPr="00000000">
        <w:rPr>
          <w:rFonts w:ascii="Courier New" w:cs="Courier New" w:eastAsia="Courier New" w:hAnsi="Courier New"/>
          <w:color w:val="986801"/>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EB">
      <w:pPr>
        <w:ind w:left="720" w:firstLine="0"/>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0EC">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cin </w:t>
      </w:r>
      <w:r w:rsidDel="00000000" w:rsidR="00000000" w:rsidRPr="00000000">
        <w:rPr>
          <w:rFonts w:ascii="Courier New" w:cs="Courier New" w:eastAsia="Courier New" w:hAnsi="Courier New"/>
          <w:color w:val="4078f2"/>
          <w:shd w:fill="fafafa" w:val="clear"/>
          <w:rtl w:val="0"/>
        </w:rPr>
        <w:t xml:space="preserve">&gt;&gt; </w:t>
      </w:r>
      <w:r w:rsidDel="00000000" w:rsidR="00000000" w:rsidRPr="00000000">
        <w:rPr>
          <w:rFonts w:ascii="Courier New" w:cs="Courier New" w:eastAsia="Courier New" w:hAnsi="Courier New"/>
          <w:color w:val="986801"/>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ED">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cout </w:t>
      </w:r>
      <w:r w:rsidDel="00000000" w:rsidR="00000000" w:rsidRPr="00000000">
        <w:rPr>
          <w:rFonts w:ascii="Courier New" w:cs="Courier New" w:eastAsia="Courier New" w:hAnsi="Courier New"/>
          <w:color w:val="4078f2"/>
          <w:shd w:fill="fafafa" w:val="clear"/>
          <w:rtl w:val="0"/>
        </w:rPr>
        <w:t xml:space="preserve">&lt;&lt; </w:t>
      </w:r>
      <w:r w:rsidDel="00000000" w:rsidR="00000000" w:rsidRPr="00000000">
        <w:rPr>
          <w:rFonts w:ascii="Courier New" w:cs="Courier New" w:eastAsia="Courier New" w:hAnsi="Courier New"/>
          <w:color w:val="986801"/>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EE">
      <w:pPr>
        <w:ind w:left="720" w:firstLine="0"/>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EF">
      <w:pPr>
        <w:ind w:left="0" w:firstLine="0"/>
        <w:rPr/>
      </w:pPr>
      <w:r w:rsidDel="00000000" w:rsidR="00000000" w:rsidRPr="00000000">
        <w:rPr>
          <w:rtl w:val="0"/>
        </w:rPr>
        <w:tab/>
      </w:r>
    </w:p>
    <w:p w:rsidR="00000000" w:rsidDel="00000000" w:rsidP="00000000" w:rsidRDefault="00000000" w:rsidRPr="00000000" w14:paraId="000000F0">
      <w:pPr>
        <w:ind w:left="0" w:firstLine="720"/>
        <w:rPr/>
      </w:pPr>
      <w:r w:rsidDel="00000000" w:rsidR="00000000" w:rsidRPr="00000000">
        <w:rPr>
          <w:rtl w:val="0"/>
        </w:rPr>
        <w:t xml:space="preserve">Adică reține valorile introduse.</w: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Supraîncărcați și operator+=(int notaNoua) cu efectul de a adaugă încă o notă</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Codul final: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rFonts w:ascii="Fira Code" w:cs="Fira Code" w:eastAsia="Fira Code" w:hAnsi="Fira Code"/>
          <w:color w:val="50a14e"/>
          <w:shd w:fill="fafafa" w:val="clear"/>
        </w:rPr>
      </w:pPr>
      <w:r w:rsidDel="00000000" w:rsidR="00000000" w:rsidRPr="00000000">
        <w:rPr>
          <w:rFonts w:ascii="Fira Code" w:cs="Fira Code" w:eastAsia="Fira Code" w:hAnsi="Fira Code"/>
          <w:color w:val="4078f2"/>
          <w:shd w:fill="fafafa" w:val="clear"/>
          <w:rtl w:val="0"/>
        </w:rPr>
        <w:t xml:space="preserve">#include </w:t>
      </w:r>
      <w:r w:rsidDel="00000000" w:rsidR="00000000" w:rsidRPr="00000000">
        <w:rPr>
          <w:rFonts w:ascii="Fira Code" w:cs="Fira Code" w:eastAsia="Fira Code" w:hAnsi="Fira Code"/>
          <w:color w:val="50a14e"/>
          <w:shd w:fill="fafafa" w:val="clear"/>
          <w:rtl w:val="0"/>
        </w:rPr>
        <w:t xml:space="preserve">&lt;</w:t>
      </w:r>
      <w:ins w:author="Dilirici Mihai" w:id="0" w:date="2022-03-16T09:22:57Z">
        <w:r w:rsidDel="00000000" w:rsidR="00000000" w:rsidRPr="00000000">
          <w:rPr>
            <w:rFonts w:ascii="Fira Code" w:cs="Fira Code" w:eastAsia="Fira Code" w:hAnsi="Fira Code"/>
            <w:color w:val="50a14e"/>
            <w:shd w:fill="fafafa" w:val="clear"/>
            <w:rtl w:val="0"/>
          </w:rPr>
          <w:tab/>
        </w:r>
      </w:ins>
      <w:del w:author="Dilirici Mihai" w:id="0" w:date="2022-03-16T09:22:57Z">
        <w:r w:rsidDel="00000000" w:rsidR="00000000" w:rsidRPr="00000000">
          <w:rPr>
            <w:rFonts w:ascii="Fira Code" w:cs="Fira Code" w:eastAsia="Fira Code" w:hAnsi="Fira Code"/>
            <w:color w:val="50a14e"/>
            <w:shd w:fill="fafafa" w:val="clear"/>
            <w:rtl w:val="0"/>
          </w:rPr>
          <w:delText xml:space="preserve">bits</w:delText>
        </w:r>
      </w:del>
      <w:r w:rsidDel="00000000" w:rsidR="00000000" w:rsidRPr="00000000">
        <w:rPr>
          <w:rFonts w:ascii="Fira Code" w:cs="Fira Code" w:eastAsia="Fira Code" w:hAnsi="Fira Code"/>
          <w:color w:val="50a14e"/>
          <w:shd w:fill="fafafa" w:val="clear"/>
          <w:rtl w:val="0"/>
        </w:rPr>
        <w:t xml:space="preserve">/stdc++.h&gt;</w:t>
      </w:r>
    </w:p>
    <w:p w:rsidR="00000000" w:rsidDel="00000000" w:rsidP="00000000" w:rsidRDefault="00000000" w:rsidRPr="00000000" w14:paraId="000000F9">
      <w:pPr>
        <w:ind w:left="0" w:firstLine="0"/>
        <w:rPr>
          <w:rFonts w:ascii="Fira Code" w:cs="Fira Code" w:eastAsia="Fira Code" w:hAnsi="Fira Code"/>
          <w:color w:val="50a14e"/>
          <w:shd w:fill="fafafa" w:val="clear"/>
        </w:rPr>
      </w:pPr>
      <w:r w:rsidDel="00000000" w:rsidR="00000000" w:rsidRPr="00000000">
        <w:rPr>
          <w:rtl w:val="0"/>
        </w:rPr>
      </w:r>
    </w:p>
    <w:p w:rsidR="00000000" w:rsidDel="00000000" w:rsidP="00000000" w:rsidRDefault="00000000" w:rsidRPr="00000000" w14:paraId="000000FA">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w:t>
      </w:r>
    </w:p>
    <w:p w:rsidR="00000000" w:rsidDel="00000000" w:rsidP="00000000" w:rsidRDefault="00000000" w:rsidRPr="00000000" w14:paraId="000000FB">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Daca nu aveti bits/stdc++.h puteti include fiecare header:</w:t>
      </w:r>
    </w:p>
    <w:p w:rsidR="00000000" w:rsidDel="00000000" w:rsidP="00000000" w:rsidRDefault="00000000" w:rsidRPr="00000000" w14:paraId="000000FC">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w:t>
      </w:r>
    </w:p>
    <w:p w:rsidR="00000000" w:rsidDel="00000000" w:rsidP="00000000" w:rsidRDefault="00000000" w:rsidRPr="00000000" w14:paraId="000000FD">
      <w:pPr>
        <w:ind w:left="0" w:firstLine="0"/>
        <w:rPr>
          <w:rFonts w:ascii="Fira Code" w:cs="Fira Code" w:eastAsia="Fira Code" w:hAnsi="Fira Code"/>
          <w:color w:val="50a14e"/>
          <w:shd w:fill="fafafa" w:val="clear"/>
        </w:rPr>
      </w:pPr>
      <w:r w:rsidDel="00000000" w:rsidR="00000000" w:rsidRPr="00000000">
        <w:rPr>
          <w:rFonts w:ascii="Fira Code" w:cs="Fira Code" w:eastAsia="Fira Code" w:hAnsi="Fira Code"/>
          <w:color w:val="4078f2"/>
          <w:shd w:fill="fafafa" w:val="clear"/>
          <w:rtl w:val="0"/>
        </w:rPr>
        <w:t xml:space="preserve">#include </w:t>
      </w:r>
      <w:r w:rsidDel="00000000" w:rsidR="00000000" w:rsidRPr="00000000">
        <w:rPr>
          <w:rFonts w:ascii="Fira Code" w:cs="Fira Code" w:eastAsia="Fira Code" w:hAnsi="Fira Code"/>
          <w:color w:val="50a14e"/>
          <w:shd w:fill="fafafa" w:val="clear"/>
          <w:rtl w:val="0"/>
        </w:rPr>
        <w:t xml:space="preserve">&lt;iostream&gt;</w:t>
      </w:r>
    </w:p>
    <w:p w:rsidR="00000000" w:rsidDel="00000000" w:rsidP="00000000" w:rsidRDefault="00000000" w:rsidRPr="00000000" w14:paraId="000000FE">
      <w:pPr>
        <w:ind w:left="0" w:firstLine="0"/>
        <w:rPr>
          <w:rFonts w:ascii="Fira Code" w:cs="Fira Code" w:eastAsia="Fira Code" w:hAnsi="Fira Code"/>
          <w:color w:val="50a14e"/>
          <w:shd w:fill="fafafa" w:val="clear"/>
        </w:rPr>
      </w:pPr>
      <w:r w:rsidDel="00000000" w:rsidR="00000000" w:rsidRPr="00000000">
        <w:rPr>
          <w:rtl w:val="0"/>
        </w:rPr>
      </w:r>
    </w:p>
    <w:p w:rsidR="00000000" w:rsidDel="00000000" w:rsidP="00000000" w:rsidRDefault="00000000" w:rsidRPr="00000000" w14:paraId="000000FF">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626a4"/>
          <w:shd w:fill="fafafa" w:val="clear"/>
          <w:rtl w:val="0"/>
        </w:rPr>
        <w:t xml:space="preserve">using namespace </w:t>
      </w:r>
      <w:r w:rsidDel="00000000" w:rsidR="00000000" w:rsidRPr="00000000">
        <w:rPr>
          <w:rFonts w:ascii="Fira Code" w:cs="Fira Code" w:eastAsia="Fira Code" w:hAnsi="Fira Code"/>
          <w:color w:val="c18401"/>
          <w:shd w:fill="fafafa" w:val="clear"/>
          <w:rtl w:val="0"/>
        </w:rPr>
        <w:t xml:space="preserve">std</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00">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01">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626a4"/>
          <w:shd w:fill="fafafa" w:val="clear"/>
          <w:rtl w:val="0"/>
        </w:rPr>
        <w:t xml:space="preserve">class </w:t>
      </w:r>
      <w:r w:rsidDel="00000000" w:rsidR="00000000" w:rsidRPr="00000000">
        <w:rPr>
          <w:rFonts w:ascii="Fira Code" w:cs="Fira Code" w:eastAsia="Fira Code" w:hAnsi="Fira Code"/>
          <w:color w:val="c18401"/>
          <w:shd w:fill="fafafa" w:val="clear"/>
          <w:rtl w:val="0"/>
        </w:rPr>
        <w:t xml:space="preserve">Student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02">
      <w:pPr>
        <w:ind w:left="0" w:firstLine="0"/>
        <w:rPr>
          <w:rFonts w:ascii="Fira Code" w:cs="Fira Code" w:eastAsia="Fira Code" w:hAnsi="Fira Code"/>
          <w:color w:val="4078f2"/>
          <w:shd w:fill="fafafa" w:val="clear"/>
        </w:rPr>
      </w:pPr>
      <w:r w:rsidDel="00000000" w:rsidR="00000000" w:rsidRPr="00000000">
        <w:rPr>
          <w:rFonts w:ascii="Fira Code" w:cs="Fira Code" w:eastAsia="Fira Code" w:hAnsi="Fira Code"/>
          <w:i w:val="1"/>
          <w:color w:val="a626a4"/>
          <w:shd w:fill="fafafa" w:val="clear"/>
          <w:rtl w:val="0"/>
        </w:rPr>
        <w:t xml:space="preserve">private</w:t>
      </w:r>
      <w:r w:rsidDel="00000000" w:rsidR="00000000" w:rsidRPr="00000000">
        <w:rPr>
          <w:rFonts w:ascii="Fira Code" w:cs="Fira Code" w:eastAsia="Fira Code" w:hAnsi="Fira Code"/>
          <w:color w:val="4078f2"/>
          <w:shd w:fill="fafafa" w:val="clear"/>
          <w:rtl w:val="0"/>
        </w:rPr>
        <w:t xml:space="preserve">:</w:t>
      </w:r>
    </w:p>
    <w:p w:rsidR="00000000" w:rsidDel="00000000" w:rsidP="00000000" w:rsidRDefault="00000000" w:rsidRPr="00000000" w14:paraId="00000103">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50a14e"/>
          <w:shd w:fill="fafafa" w:val="clear"/>
          <w:rtl w:val="0"/>
        </w:rPr>
        <w:t xml:space="preserve">string </w:t>
      </w:r>
      <w:r w:rsidDel="00000000" w:rsidR="00000000" w:rsidRPr="00000000">
        <w:rPr>
          <w:rFonts w:ascii="Fira Code" w:cs="Fira Code" w:eastAsia="Fira Code" w:hAnsi="Fira Code"/>
          <w:color w:val="e4564a"/>
          <w:shd w:fill="fafafa" w:val="clear"/>
          <w:rtl w:val="0"/>
        </w:rPr>
        <w:t xml:space="preserve">name</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04">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e4564a"/>
          <w:shd w:fill="fafafa" w:val="clear"/>
          <w:rtl w:val="0"/>
        </w:rPr>
        <w:t xml:space="preserve">group</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semigroup</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05">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c18401"/>
          <w:shd w:fill="fafafa" w:val="clear"/>
          <w:rtl w:val="0"/>
        </w:rPr>
        <w:t xml:space="preserve">vector</w:t>
      </w:r>
      <w:r w:rsidDel="00000000" w:rsidR="00000000" w:rsidRPr="00000000">
        <w:rPr>
          <w:rFonts w:ascii="Fira Code" w:cs="Fira Code" w:eastAsia="Fira Code" w:hAnsi="Fira Code"/>
          <w:color w:val="4078f2"/>
          <w:shd w:fill="fafafa" w:val="clear"/>
          <w:rtl w:val="0"/>
        </w:rPr>
        <w:t xml:space="preserve">&lt;</w:t>
      </w:r>
      <w:r w:rsidDel="00000000" w:rsidR="00000000" w:rsidRPr="00000000">
        <w:rPr>
          <w:rFonts w:ascii="Fira Code" w:cs="Fira Code" w:eastAsia="Fira Code" w:hAnsi="Fira Code"/>
          <w:i w:val="1"/>
          <w:color w:val="a626a4"/>
          <w:shd w:fill="fafafa" w:val="clear"/>
          <w:rtl w:val="0"/>
        </w:rPr>
        <w:t xml:space="preserve">int</w:t>
      </w:r>
      <w:r w:rsidDel="00000000" w:rsidR="00000000" w:rsidRPr="00000000">
        <w:rPr>
          <w:rFonts w:ascii="Fira Code" w:cs="Fira Code" w:eastAsia="Fira Code" w:hAnsi="Fira Code"/>
          <w:color w:val="4078f2"/>
          <w:shd w:fill="fafafa" w:val="clear"/>
          <w:rtl w:val="0"/>
        </w:rPr>
        <w:t xml:space="preserve">&gt; </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06">
      <w:pPr>
        <w:ind w:left="0" w:firstLine="0"/>
        <w:rPr>
          <w:rFonts w:ascii="Fira Code" w:cs="Fira Code" w:eastAsia="Fira Code" w:hAnsi="Fira Code"/>
          <w:color w:val="4078f2"/>
          <w:shd w:fill="fafafa" w:val="clear"/>
        </w:rPr>
      </w:pPr>
      <w:r w:rsidDel="00000000" w:rsidR="00000000" w:rsidRPr="00000000">
        <w:rPr>
          <w:rFonts w:ascii="Fira Code" w:cs="Fira Code" w:eastAsia="Fira Code" w:hAnsi="Fira Code"/>
          <w:i w:val="1"/>
          <w:color w:val="a626a4"/>
          <w:shd w:fill="fafafa" w:val="clear"/>
          <w:rtl w:val="0"/>
        </w:rPr>
        <w:t xml:space="preserve">public</w:t>
      </w:r>
      <w:r w:rsidDel="00000000" w:rsidR="00000000" w:rsidRPr="00000000">
        <w:rPr>
          <w:rFonts w:ascii="Fira Code" w:cs="Fira Code" w:eastAsia="Fira Code" w:hAnsi="Fira Code"/>
          <w:color w:val="4078f2"/>
          <w:shd w:fill="fafafa" w:val="clear"/>
          <w:rtl w:val="0"/>
        </w:rPr>
        <w:t xml:space="preserve">:</w:t>
      </w:r>
    </w:p>
    <w:p w:rsidR="00000000" w:rsidDel="00000000" w:rsidP="00000000" w:rsidRDefault="00000000" w:rsidRPr="00000000" w14:paraId="00000107">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4078f2"/>
          <w:shd w:fill="fafafa" w:val="clear"/>
          <w:rtl w:val="0"/>
        </w:rPr>
        <w:t xml:space="preserve">   Student</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i w:val="1"/>
          <w:color w:val="a626a4"/>
          <w:shd w:fill="fafafa" w:val="clear"/>
          <w:rtl w:val="0"/>
        </w:rPr>
        <w:t xml:space="preserve">const </w:t>
      </w:r>
      <w:r w:rsidDel="00000000" w:rsidR="00000000" w:rsidRPr="00000000">
        <w:rPr>
          <w:rFonts w:ascii="Fira Code" w:cs="Fira Code" w:eastAsia="Fira Code" w:hAnsi="Fira Code"/>
          <w:color w:val="50a14e"/>
          <w:shd w:fill="fafafa" w:val="clear"/>
          <w:rtl w:val="0"/>
        </w:rPr>
        <w:t xml:space="preserve">string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color w:val="383a42"/>
          <w:shd w:fill="fafafa" w:val="clear"/>
          <w:rtl w:val="0"/>
        </w:rPr>
        <w:t xml:space="preserve">name, </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383a42"/>
          <w:shd w:fill="fafafa" w:val="clear"/>
          <w:rtl w:val="0"/>
        </w:rPr>
        <w:t xml:space="preserve">group, </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383a42"/>
          <w:shd w:fill="fafafa" w:val="clear"/>
          <w:rtl w:val="0"/>
        </w:rPr>
        <w:t xml:space="preserve">semigroup, </w:t>
      </w:r>
      <w:r w:rsidDel="00000000" w:rsidR="00000000" w:rsidRPr="00000000">
        <w:rPr>
          <w:rFonts w:ascii="Fira Code" w:cs="Fira Code" w:eastAsia="Fira Code" w:hAnsi="Fira Code"/>
          <w:i w:val="1"/>
          <w:color w:val="a626a4"/>
          <w:shd w:fill="fafafa" w:val="clear"/>
          <w:rtl w:val="0"/>
        </w:rPr>
        <w:t xml:space="preserve">const </w:t>
      </w:r>
      <w:r w:rsidDel="00000000" w:rsidR="00000000" w:rsidRPr="00000000">
        <w:rPr>
          <w:rFonts w:ascii="Fira Code" w:cs="Fira Code" w:eastAsia="Fira Code" w:hAnsi="Fira Code"/>
          <w:color w:val="c18401"/>
          <w:shd w:fill="fafafa" w:val="clear"/>
          <w:rtl w:val="0"/>
        </w:rPr>
        <w:t xml:space="preserve">vector</w:t>
      </w:r>
      <w:r w:rsidDel="00000000" w:rsidR="00000000" w:rsidRPr="00000000">
        <w:rPr>
          <w:rFonts w:ascii="Fira Code" w:cs="Fira Code" w:eastAsia="Fira Code" w:hAnsi="Fira Code"/>
          <w:color w:val="4078f2"/>
          <w:shd w:fill="fafafa" w:val="clear"/>
          <w:rtl w:val="0"/>
        </w:rPr>
        <w:t xml:space="preserve">&lt;</w:t>
      </w:r>
      <w:r w:rsidDel="00000000" w:rsidR="00000000" w:rsidRPr="00000000">
        <w:rPr>
          <w:rFonts w:ascii="Fira Code" w:cs="Fira Code" w:eastAsia="Fira Code" w:hAnsi="Fira Code"/>
          <w:i w:val="1"/>
          <w:color w:val="a626a4"/>
          <w:shd w:fill="fafafa" w:val="clear"/>
          <w:rtl w:val="0"/>
        </w:rPr>
        <w:t xml:space="preserve">int</w:t>
      </w:r>
      <w:r w:rsidDel="00000000" w:rsidR="00000000" w:rsidRPr="00000000">
        <w:rPr>
          <w:rFonts w:ascii="Fira Code" w:cs="Fira Code" w:eastAsia="Fira Code" w:hAnsi="Fira Code"/>
          <w:color w:val="4078f2"/>
          <w:shd w:fill="fafafa" w:val="clear"/>
          <w:rtl w:val="0"/>
        </w:rPr>
        <w:t xml:space="preserve">&gt; &amp;</w:t>
      </w:r>
      <w:r w:rsidDel="00000000" w:rsidR="00000000" w:rsidRPr="00000000">
        <w:rPr>
          <w:rFonts w:ascii="Fira Code" w:cs="Fira Code" w:eastAsia="Fira Code" w:hAnsi="Fira Code"/>
          <w:color w:val="383a42"/>
          <w:shd w:fill="fafafa" w:val="clear"/>
          <w:rtl w:val="0"/>
        </w:rPr>
        <w:t xml:space="preserve">note) </w:t>
      </w: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name</w:t>
      </w:r>
      <w:r w:rsidDel="00000000" w:rsidR="00000000" w:rsidRPr="00000000">
        <w:rPr>
          <w:rFonts w:ascii="Fira Code" w:cs="Fira Code" w:eastAsia="Fira Code" w:hAnsi="Fira Code"/>
          <w:color w:val="383a42"/>
          <w:shd w:fill="fafafa" w:val="clear"/>
          <w:rtl w:val="0"/>
        </w:rPr>
        <w:t xml:space="preserve">(name), </w:t>
      </w:r>
      <w:r w:rsidDel="00000000" w:rsidR="00000000" w:rsidRPr="00000000">
        <w:rPr>
          <w:rFonts w:ascii="Fira Code" w:cs="Fira Code" w:eastAsia="Fira Code" w:hAnsi="Fira Code"/>
          <w:color w:val="e4564a"/>
          <w:shd w:fill="fafafa" w:val="clear"/>
          <w:rtl w:val="0"/>
        </w:rPr>
        <w:t xml:space="preserve">group</w:t>
      </w:r>
      <w:r w:rsidDel="00000000" w:rsidR="00000000" w:rsidRPr="00000000">
        <w:rPr>
          <w:rFonts w:ascii="Fira Code" w:cs="Fira Code" w:eastAsia="Fira Code" w:hAnsi="Fira Code"/>
          <w:color w:val="383a42"/>
          <w:shd w:fill="fafafa" w:val="clear"/>
          <w:rtl w:val="0"/>
        </w:rPr>
        <w:t xml:space="preserve">(group),</w:t>
      </w:r>
    </w:p>
    <w:p w:rsidR="00000000" w:rsidDel="00000000" w:rsidP="00000000" w:rsidRDefault="00000000" w:rsidRPr="00000000" w14:paraId="00000108">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semigroup</w:t>
      </w:r>
      <w:r w:rsidDel="00000000" w:rsidR="00000000" w:rsidRPr="00000000">
        <w:rPr>
          <w:rFonts w:ascii="Fira Code" w:cs="Fira Code" w:eastAsia="Fira Code" w:hAnsi="Fira Code"/>
          <w:color w:val="383a42"/>
          <w:shd w:fill="fafafa" w:val="clear"/>
          <w:rtl w:val="0"/>
        </w:rPr>
        <w:t xml:space="preserve">(semigroup), </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(note) {}</w:t>
      </w:r>
    </w:p>
    <w:p w:rsidR="00000000" w:rsidDel="00000000" w:rsidP="00000000" w:rsidRDefault="00000000" w:rsidRPr="00000000" w14:paraId="00000109">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0A">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4078f2"/>
          <w:shd w:fill="fafafa" w:val="clear"/>
          <w:rtl w:val="0"/>
        </w:rPr>
        <w:t xml:space="preserve">Student</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group</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986801"/>
          <w:shd w:fill="fafafa" w:val="clear"/>
          <w:rtl w:val="0"/>
        </w:rPr>
        <w:t xml:space="preserve">0</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semigroup</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986801"/>
          <w:shd w:fill="fafafa" w:val="clear"/>
          <w:rtl w:val="0"/>
        </w:rPr>
        <w:t xml:space="preserve">0</w:t>
      </w: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0B">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0C">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b)</w:t>
      </w:r>
    </w:p>
    <w:p w:rsidR="00000000" w:rsidDel="00000000" w:rsidP="00000000" w:rsidRDefault="00000000" w:rsidRPr="00000000" w14:paraId="0000010D">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 operatori de flux</w:t>
      </w:r>
    </w:p>
    <w:p w:rsidR="00000000" w:rsidDel="00000000" w:rsidP="00000000" w:rsidRDefault="00000000" w:rsidRPr="00000000" w14:paraId="0000010E">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friend </w:t>
      </w:r>
      <w:r w:rsidDel="00000000" w:rsidR="00000000" w:rsidRPr="00000000">
        <w:rPr>
          <w:rFonts w:ascii="Fira Code" w:cs="Fira Code" w:eastAsia="Fira Code" w:hAnsi="Fira Code"/>
          <w:color w:val="50a14e"/>
          <w:shd w:fill="fafafa" w:val="clear"/>
          <w:rtl w:val="0"/>
        </w:rPr>
        <w:t xml:space="preserve">ostream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i w:val="1"/>
          <w:color w:val="a626a4"/>
          <w:shd w:fill="fafafa" w:val="clear"/>
          <w:rtl w:val="0"/>
        </w:rPr>
        <w:t xml:space="preserve">operator</w:t>
      </w:r>
      <w:r w:rsidDel="00000000" w:rsidR="00000000" w:rsidRPr="00000000">
        <w:rPr>
          <w:rFonts w:ascii="Fira Code" w:cs="Fira Code" w:eastAsia="Fira Code" w:hAnsi="Fira Code"/>
          <w:color w:val="4078f2"/>
          <w:shd w:fill="fafafa" w:val="clear"/>
          <w:rtl w:val="0"/>
        </w:rPr>
        <w:t xml:space="preserve">&lt;&lt;</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50a14e"/>
          <w:shd w:fill="fafafa" w:val="clear"/>
          <w:rtl w:val="0"/>
        </w:rPr>
        <w:t xml:space="preserve">ostream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color w:val="383a42"/>
          <w:shd w:fill="fafafa" w:val="clear"/>
          <w:rtl w:val="0"/>
        </w:rPr>
        <w:t xml:space="preserve">os, </w:t>
      </w:r>
      <w:r w:rsidDel="00000000" w:rsidR="00000000" w:rsidRPr="00000000">
        <w:rPr>
          <w:rFonts w:ascii="Fira Code" w:cs="Fira Code" w:eastAsia="Fira Code" w:hAnsi="Fira Code"/>
          <w:i w:val="1"/>
          <w:color w:val="a626a4"/>
          <w:shd w:fill="fafafa" w:val="clear"/>
          <w:rtl w:val="0"/>
        </w:rPr>
        <w:t xml:space="preserve">const </w:t>
      </w:r>
      <w:r w:rsidDel="00000000" w:rsidR="00000000" w:rsidRPr="00000000">
        <w:rPr>
          <w:rFonts w:ascii="Fira Code" w:cs="Fira Code" w:eastAsia="Fira Code" w:hAnsi="Fira Code"/>
          <w:color w:val="c18401"/>
          <w:shd w:fill="fafafa" w:val="clear"/>
          <w:rtl w:val="0"/>
        </w:rPr>
        <w:t xml:space="preserve">Student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color w:val="383a42"/>
          <w:shd w:fill="fafafa" w:val="clear"/>
          <w:rtl w:val="0"/>
        </w:rPr>
        <w:t xml:space="preserve">student) {</w:t>
      </w:r>
    </w:p>
    <w:p w:rsidR="00000000" w:rsidDel="00000000" w:rsidP="00000000" w:rsidRDefault="00000000" w:rsidRPr="00000000" w14:paraId="0000010F">
      <w:pPr>
        <w:ind w:left="0" w:firstLine="0"/>
        <w:rPr>
          <w:rFonts w:ascii="Fira Code" w:cs="Fira Code" w:eastAsia="Fira Code" w:hAnsi="Fira Code"/>
          <w:color w:val="e4564a"/>
          <w:shd w:fill="fafafa" w:val="clear"/>
        </w:rPr>
      </w:pPr>
      <w:r w:rsidDel="00000000" w:rsidR="00000000" w:rsidRPr="00000000">
        <w:rPr>
          <w:rFonts w:ascii="Fira Code" w:cs="Fira Code" w:eastAsia="Fira Code" w:hAnsi="Fira Code"/>
          <w:color w:val="383a42"/>
          <w:shd w:fill="fafafa" w:val="clear"/>
          <w:rtl w:val="0"/>
        </w:rPr>
        <w:t xml:space="preserve">       os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"name: "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name</w:t>
      </w:r>
    </w:p>
    <w:p w:rsidR="00000000" w:rsidDel="00000000" w:rsidP="00000000" w:rsidRDefault="00000000" w:rsidRPr="00000000" w14:paraId="00000110">
      <w:pPr>
        <w:ind w:left="0" w:firstLine="0"/>
        <w:rPr>
          <w:rFonts w:ascii="Fira Code" w:cs="Fira Code" w:eastAsia="Fira Code" w:hAnsi="Fira Code"/>
          <w:color w:val="e4564a"/>
          <w:shd w:fill="fafafa" w:val="clear"/>
        </w:rPr>
      </w:pPr>
      <w:r w:rsidDel="00000000" w:rsidR="00000000" w:rsidRPr="00000000">
        <w:rPr>
          <w:rFonts w:ascii="Fira Code" w:cs="Fira Code" w:eastAsia="Fira Code" w:hAnsi="Fira Code"/>
          <w:color w:val="e4564a"/>
          <w:shd w:fill="fafafa" w:val="clear"/>
          <w:rtl w:val="0"/>
        </w:rPr>
        <w:t xml:space="preserve">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group: "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group</w:t>
      </w:r>
    </w:p>
    <w:p w:rsidR="00000000" w:rsidDel="00000000" w:rsidP="00000000" w:rsidRDefault="00000000" w:rsidRPr="00000000" w14:paraId="00000111">
      <w:pPr>
        <w:ind w:left="0" w:firstLine="0"/>
        <w:rPr>
          <w:rFonts w:ascii="Fira Code" w:cs="Fira Code" w:eastAsia="Fira Code" w:hAnsi="Fira Code"/>
          <w:color w:val="e4564a"/>
          <w:shd w:fill="fafafa" w:val="clear"/>
        </w:rPr>
      </w:pPr>
      <w:r w:rsidDel="00000000" w:rsidR="00000000" w:rsidRPr="00000000">
        <w:rPr>
          <w:rFonts w:ascii="Fira Code" w:cs="Fira Code" w:eastAsia="Fira Code" w:hAnsi="Fira Code"/>
          <w:color w:val="e4564a"/>
          <w:shd w:fill="fafafa" w:val="clear"/>
          <w:rtl w:val="0"/>
        </w:rPr>
        <w:t xml:space="preserve">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semigroup: "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semigroup</w:t>
      </w:r>
    </w:p>
    <w:p w:rsidR="00000000" w:rsidDel="00000000" w:rsidP="00000000" w:rsidRDefault="00000000" w:rsidRPr="00000000" w14:paraId="00000112">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e4564a"/>
          <w:shd w:fill="fafafa" w:val="clear"/>
          <w:rtl w:val="0"/>
        </w:rPr>
        <w:t xml:space="preserve">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note: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3">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for </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i w:val="1"/>
          <w:color w:val="a626a4"/>
          <w:shd w:fill="fafafa" w:val="clear"/>
          <w:rtl w:val="0"/>
        </w:rPr>
        <w:t xml:space="preserve">auto </w:t>
      </w:r>
      <w:r w:rsidDel="00000000" w:rsidR="00000000" w:rsidRPr="00000000">
        <w:rPr>
          <w:rFonts w:ascii="Fira Code" w:cs="Fira Code" w:eastAsia="Fira Code" w:hAnsi="Fira Code"/>
          <w:color w:val="986801"/>
          <w:shd w:fill="fafafa" w:val="clear"/>
          <w:rtl w:val="0"/>
        </w:rPr>
        <w:t xml:space="preserve">nota</w:t>
      </w: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14">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os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986801"/>
          <w:shd w:fill="fafafa" w:val="clear"/>
          <w:rtl w:val="0"/>
        </w:rPr>
        <w:t xml:space="preserve">nota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5">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16">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return </w:t>
      </w:r>
      <w:r w:rsidDel="00000000" w:rsidR="00000000" w:rsidRPr="00000000">
        <w:rPr>
          <w:rFonts w:ascii="Fira Code" w:cs="Fira Code" w:eastAsia="Fira Code" w:hAnsi="Fira Code"/>
          <w:color w:val="383a42"/>
          <w:shd w:fill="fafafa" w:val="clear"/>
          <w:rtl w:val="0"/>
        </w:rPr>
        <w:t xml:space="preserve">os;</w:t>
      </w:r>
    </w:p>
    <w:p w:rsidR="00000000" w:rsidDel="00000000" w:rsidP="00000000" w:rsidRDefault="00000000" w:rsidRPr="00000000" w14:paraId="00000117">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18">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19">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friend </w:t>
      </w:r>
      <w:r w:rsidDel="00000000" w:rsidR="00000000" w:rsidRPr="00000000">
        <w:rPr>
          <w:rFonts w:ascii="Fira Code" w:cs="Fira Code" w:eastAsia="Fira Code" w:hAnsi="Fira Code"/>
          <w:color w:val="50a14e"/>
          <w:shd w:fill="fafafa" w:val="clear"/>
          <w:rtl w:val="0"/>
        </w:rPr>
        <w:t xml:space="preserve">istream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i w:val="1"/>
          <w:color w:val="a626a4"/>
          <w:shd w:fill="fafafa" w:val="clear"/>
          <w:rtl w:val="0"/>
        </w:rPr>
        <w:t xml:space="preserve">operator</w:t>
      </w:r>
      <w:r w:rsidDel="00000000" w:rsidR="00000000" w:rsidRPr="00000000">
        <w:rPr>
          <w:rFonts w:ascii="Fira Code" w:cs="Fira Code" w:eastAsia="Fira Code" w:hAnsi="Fira Code"/>
          <w:color w:val="4078f2"/>
          <w:shd w:fill="fafafa" w:val="clear"/>
          <w:rtl w:val="0"/>
        </w:rPr>
        <w:t xml:space="preserve">&gt;&gt;</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50a14e"/>
          <w:shd w:fill="fafafa" w:val="clear"/>
          <w:rtl w:val="0"/>
        </w:rPr>
        <w:t xml:space="preserve">istream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color w:val="383a42"/>
          <w:shd w:fill="fafafa" w:val="clear"/>
          <w:rtl w:val="0"/>
        </w:rPr>
        <w:t xml:space="preserve">is, </w:t>
      </w:r>
      <w:r w:rsidDel="00000000" w:rsidR="00000000" w:rsidRPr="00000000">
        <w:rPr>
          <w:rFonts w:ascii="Fira Code" w:cs="Fira Code" w:eastAsia="Fira Code" w:hAnsi="Fira Code"/>
          <w:color w:val="c18401"/>
          <w:shd w:fill="fafafa" w:val="clear"/>
          <w:rtl w:val="0"/>
        </w:rPr>
        <w:t xml:space="preserve">Student </w:t>
      </w:r>
      <w:r w:rsidDel="00000000" w:rsidR="00000000" w:rsidRPr="00000000">
        <w:rPr>
          <w:rFonts w:ascii="Fira Code" w:cs="Fira Code" w:eastAsia="Fira Code" w:hAnsi="Fira Code"/>
          <w:color w:val="4078f2"/>
          <w:shd w:fill="fafafa" w:val="clear"/>
          <w:rtl w:val="0"/>
        </w:rPr>
        <w:t xml:space="preserve">&amp;</w:t>
      </w:r>
      <w:r w:rsidDel="00000000" w:rsidR="00000000" w:rsidRPr="00000000">
        <w:rPr>
          <w:rFonts w:ascii="Fira Code" w:cs="Fira Code" w:eastAsia="Fira Code" w:hAnsi="Fira Code"/>
          <w:color w:val="383a42"/>
          <w:shd w:fill="fafafa" w:val="clear"/>
          <w:rtl w:val="0"/>
        </w:rPr>
        <w:t xml:space="preserve">student) { </w:t>
      </w:r>
      <w:r w:rsidDel="00000000" w:rsidR="00000000" w:rsidRPr="00000000">
        <w:rPr>
          <w:rFonts w:ascii="Fira Code" w:cs="Fira Code" w:eastAsia="Fira Code" w:hAnsi="Fira Code"/>
          <w:i w:val="1"/>
          <w:color w:val="a0a1a7"/>
          <w:shd w:fill="fafafa" w:val="clear"/>
          <w:rtl w:val="0"/>
        </w:rPr>
        <w:t xml:space="preserve">// FARA const, deoarece modificam valoarea</w:t>
      </w:r>
      <w:ins w:author="Dilirici Mihai" w:id="1" w:date="2022-03-15T15:07:23Z">
        <w:r w:rsidDel="00000000" w:rsidR="00000000" w:rsidRPr="00000000">
          <w:rPr>
            <w:rFonts w:ascii="Fira Code" w:cs="Fira Code" w:eastAsia="Fira Code" w:hAnsi="Fira Code"/>
            <w:i w:val="1"/>
            <w:color w:val="a0a1a7"/>
            <w:shd w:fill="fafafa" w:val="clear"/>
            <w:rtl w:val="0"/>
          </w:rPr>
          <w:tab/>
        </w:r>
      </w:ins>
      <w:r w:rsidDel="00000000" w:rsidR="00000000" w:rsidRPr="00000000">
        <w:rPr>
          <w:rtl w:val="0"/>
        </w:rPr>
      </w:r>
    </w:p>
    <w:p w:rsidR="00000000" w:rsidDel="00000000" w:rsidP="00000000" w:rsidRDefault="00000000" w:rsidRPr="00000000" w14:paraId="0000011A">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"name: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B">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is </w:t>
      </w:r>
      <w:r w:rsidDel="00000000" w:rsidR="00000000" w:rsidRPr="00000000">
        <w:rPr>
          <w:rFonts w:ascii="Fira Code" w:cs="Fira Code" w:eastAsia="Fira Code" w:hAnsi="Fira Code"/>
          <w:color w:val="4078f2"/>
          <w:shd w:fill="fafafa" w:val="clear"/>
          <w:rtl w:val="0"/>
        </w:rPr>
        <w:t xml:space="preserve">&gt;&gt;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name</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C">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group: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D">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is </w:t>
      </w:r>
      <w:r w:rsidDel="00000000" w:rsidR="00000000" w:rsidRPr="00000000">
        <w:rPr>
          <w:rFonts w:ascii="Fira Code" w:cs="Fira Code" w:eastAsia="Fira Code" w:hAnsi="Fira Code"/>
          <w:color w:val="4078f2"/>
          <w:shd w:fill="fafafa" w:val="clear"/>
          <w:rtl w:val="0"/>
        </w:rPr>
        <w:t xml:space="preserve">&gt;&gt;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group</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E">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semigroup: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1F">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is </w:t>
      </w:r>
      <w:r w:rsidDel="00000000" w:rsidR="00000000" w:rsidRPr="00000000">
        <w:rPr>
          <w:rFonts w:ascii="Fira Code" w:cs="Fira Code" w:eastAsia="Fira Code" w:hAnsi="Fira Code"/>
          <w:color w:val="4078f2"/>
          <w:shd w:fill="fafafa" w:val="clear"/>
          <w:rtl w:val="0"/>
        </w:rPr>
        <w:t xml:space="preserve">&gt;&gt;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semigroup</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0">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 note: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1">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50a14e"/>
          <w:shd w:fill="fafafa" w:val="clear"/>
          <w:rtl w:val="0"/>
        </w:rPr>
        <w:t xml:space="preserve">"nr. Note = "</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2">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986801"/>
          <w:shd w:fill="fafafa" w:val="clear"/>
          <w:rtl w:val="0"/>
        </w:rPr>
        <w:t xml:space="preserve">n</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nota</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3">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is </w:t>
      </w:r>
      <w:r w:rsidDel="00000000" w:rsidR="00000000" w:rsidRPr="00000000">
        <w:rPr>
          <w:rFonts w:ascii="Fira Code" w:cs="Fira Code" w:eastAsia="Fira Code" w:hAnsi="Fira Code"/>
          <w:color w:val="4078f2"/>
          <w:shd w:fill="fafafa" w:val="clear"/>
          <w:rtl w:val="0"/>
        </w:rPr>
        <w:t xml:space="preserve">&gt;&gt; </w:t>
      </w:r>
      <w:r w:rsidDel="00000000" w:rsidR="00000000" w:rsidRPr="00000000">
        <w:rPr>
          <w:rFonts w:ascii="Fira Code" w:cs="Fira Code" w:eastAsia="Fira Code" w:hAnsi="Fira Code"/>
          <w:color w:val="986801"/>
          <w:shd w:fill="fafafa" w:val="clear"/>
          <w:rtl w:val="0"/>
        </w:rPr>
        <w:t xml:space="preserve">n</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4">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golim vectorul</w:t>
      </w:r>
    </w:p>
    <w:p w:rsidR="00000000" w:rsidDel="00000000" w:rsidP="00000000" w:rsidRDefault="00000000" w:rsidRPr="00000000" w14:paraId="00000125">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383a42"/>
          <w:shd w:fill="fafafa" w:val="clear"/>
          <w:rtl w:val="0"/>
        </w:rPr>
        <w:t xml:space="preserve">student.</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4078f2"/>
          <w:shd w:fill="fafafa" w:val="clear"/>
          <w:rtl w:val="0"/>
        </w:rPr>
        <w:t xml:space="preserve">clear</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6">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for </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986801"/>
          <w:shd w:fill="fafafa" w:val="clear"/>
          <w:rtl w:val="0"/>
        </w:rPr>
        <w:t xml:space="preserve">i </w:t>
      </w: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0</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i </w:t>
      </w:r>
      <w:r w:rsidDel="00000000" w:rsidR="00000000" w:rsidRPr="00000000">
        <w:rPr>
          <w:rFonts w:ascii="Fira Code" w:cs="Fira Code" w:eastAsia="Fira Code" w:hAnsi="Fira Code"/>
          <w:color w:val="4078f2"/>
          <w:shd w:fill="fafafa" w:val="clear"/>
          <w:rtl w:val="0"/>
        </w:rPr>
        <w:t xml:space="preserve">&lt; </w:t>
      </w:r>
      <w:r w:rsidDel="00000000" w:rsidR="00000000" w:rsidRPr="00000000">
        <w:rPr>
          <w:rFonts w:ascii="Fira Code" w:cs="Fira Code" w:eastAsia="Fira Code" w:hAnsi="Fira Code"/>
          <w:color w:val="986801"/>
          <w:shd w:fill="fafafa" w:val="clear"/>
          <w:rtl w:val="0"/>
        </w:rPr>
        <w:t xml:space="preserve">n</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4078f2"/>
          <w:shd w:fill="fafafa" w:val="clear"/>
          <w:rtl w:val="0"/>
        </w:rPr>
        <w:t xml:space="preserve">++</w:t>
      </w:r>
      <w:r w:rsidDel="00000000" w:rsidR="00000000" w:rsidRPr="00000000">
        <w:rPr>
          <w:rFonts w:ascii="Fira Code" w:cs="Fira Code" w:eastAsia="Fira Code" w:hAnsi="Fira Code"/>
          <w:color w:val="986801"/>
          <w:shd w:fill="fafafa" w:val="clear"/>
          <w:rtl w:val="0"/>
        </w:rPr>
        <w:t xml:space="preserve">i</w:t>
      </w: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27">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is </w:t>
      </w:r>
      <w:r w:rsidDel="00000000" w:rsidR="00000000" w:rsidRPr="00000000">
        <w:rPr>
          <w:rFonts w:ascii="Fira Code" w:cs="Fira Code" w:eastAsia="Fira Code" w:hAnsi="Fira Code"/>
          <w:color w:val="4078f2"/>
          <w:shd w:fill="fafafa" w:val="clear"/>
          <w:rtl w:val="0"/>
        </w:rPr>
        <w:t xml:space="preserve">&gt;&gt; </w:t>
      </w:r>
      <w:r w:rsidDel="00000000" w:rsidR="00000000" w:rsidRPr="00000000">
        <w:rPr>
          <w:rFonts w:ascii="Fira Code" w:cs="Fira Code" w:eastAsia="Fira Code" w:hAnsi="Fira Code"/>
          <w:color w:val="986801"/>
          <w:shd w:fill="fafafa" w:val="clear"/>
          <w:rtl w:val="0"/>
        </w:rPr>
        <w:t xml:space="preserve">nota</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8">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student.</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4078f2"/>
          <w:shd w:fill="fafafa" w:val="clear"/>
          <w:rtl w:val="0"/>
        </w:rPr>
        <w:t xml:space="preserve">push_back</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986801"/>
          <w:shd w:fill="fafafa" w:val="clear"/>
          <w:rtl w:val="0"/>
        </w:rPr>
        <w:t xml:space="preserve">nota</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29">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2A">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return </w:t>
      </w:r>
      <w:r w:rsidDel="00000000" w:rsidR="00000000" w:rsidRPr="00000000">
        <w:rPr>
          <w:rFonts w:ascii="Fira Code" w:cs="Fira Code" w:eastAsia="Fira Code" w:hAnsi="Fira Code"/>
          <w:color w:val="383a42"/>
          <w:shd w:fill="fafafa" w:val="clear"/>
          <w:rtl w:val="0"/>
        </w:rPr>
        <w:t xml:space="preserve">is;</w:t>
      </w:r>
    </w:p>
    <w:p w:rsidR="00000000" w:rsidDel="00000000" w:rsidP="00000000" w:rsidRDefault="00000000" w:rsidRPr="00000000" w14:paraId="0000012B">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2C">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2D">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c)</w:t>
      </w:r>
    </w:p>
    <w:p w:rsidR="00000000" w:rsidDel="00000000" w:rsidP="00000000" w:rsidRDefault="00000000" w:rsidRPr="00000000" w14:paraId="0000012E">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 operatorul +=</w:t>
      </w:r>
    </w:p>
    <w:p w:rsidR="00000000" w:rsidDel="00000000" w:rsidP="00000000" w:rsidRDefault="00000000" w:rsidRPr="00000000" w14:paraId="0000012F">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i w:val="1"/>
          <w:color w:val="a626a4"/>
          <w:shd w:fill="fafafa" w:val="clear"/>
          <w:rtl w:val="0"/>
        </w:rPr>
        <w:t xml:space="preserve">void operator</w:t>
      </w:r>
      <w:r w:rsidDel="00000000" w:rsidR="00000000" w:rsidRPr="00000000">
        <w:rPr>
          <w:rFonts w:ascii="Fira Code" w:cs="Fira Code" w:eastAsia="Fira Code" w:hAnsi="Fira Code"/>
          <w:color w:val="4078f2"/>
          <w:shd w:fill="fafafa" w:val="clear"/>
          <w:rtl w:val="0"/>
        </w:rPr>
        <w:t xml:space="preserv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383a42"/>
          <w:shd w:fill="fafafa" w:val="clear"/>
          <w:rtl w:val="0"/>
        </w:rPr>
        <w:t xml:space="preserve">notaNoua) {</w:t>
      </w:r>
    </w:p>
    <w:p w:rsidR="00000000" w:rsidDel="00000000" w:rsidP="00000000" w:rsidRDefault="00000000" w:rsidRPr="00000000" w14:paraId="00000130">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e4564a"/>
          <w:shd w:fill="fafafa" w:val="clear"/>
          <w:rtl w:val="0"/>
        </w:rPr>
        <w:t xml:space="preserve">note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4078f2"/>
          <w:shd w:fill="fafafa" w:val="clear"/>
          <w:rtl w:val="0"/>
        </w:rPr>
        <w:t xml:space="preserve">push_back</w:t>
      </w:r>
      <w:r w:rsidDel="00000000" w:rsidR="00000000" w:rsidRPr="00000000">
        <w:rPr>
          <w:rFonts w:ascii="Fira Code" w:cs="Fira Code" w:eastAsia="Fira Code" w:hAnsi="Fira Code"/>
          <w:color w:val="383a42"/>
          <w:shd w:fill="fafafa" w:val="clear"/>
          <w:rtl w:val="0"/>
        </w:rPr>
        <w:t xml:space="preserve">(notaNoua);</w:t>
      </w:r>
    </w:p>
    <w:p w:rsidR="00000000" w:rsidDel="00000000" w:rsidP="00000000" w:rsidRDefault="00000000" w:rsidRPr="00000000" w14:paraId="00000131">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32">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33">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34">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4078f2"/>
          <w:shd w:fill="fafafa" w:val="clear"/>
          <w:rtl w:val="0"/>
        </w:rPr>
        <w:t xml:space="preserve">main</w:t>
      </w:r>
      <w:r w:rsidDel="00000000" w:rsidR="00000000" w:rsidRPr="00000000">
        <w:rPr>
          <w:rFonts w:ascii="Fira Code" w:cs="Fira Code" w:eastAsia="Fira Code" w:hAnsi="Fira Code"/>
          <w:color w:val="383a42"/>
          <w:shd w:fill="fafafa" w:val="clear"/>
          <w:rtl w:val="0"/>
        </w:rPr>
        <w:t xml:space="preserve">() {</w:t>
      </w:r>
    </w:p>
    <w:p w:rsidR="00000000" w:rsidDel="00000000" w:rsidP="00000000" w:rsidRDefault="00000000" w:rsidRPr="00000000" w14:paraId="00000135">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c18401"/>
          <w:shd w:fill="fafafa" w:val="clear"/>
          <w:rtl w:val="0"/>
        </w:rPr>
        <w:t xml:space="preserve">Student </w:t>
      </w:r>
      <w:r w:rsidDel="00000000" w:rsidR="00000000" w:rsidRPr="00000000">
        <w:rPr>
          <w:rFonts w:ascii="Fira Code" w:cs="Fira Code" w:eastAsia="Fira Code" w:hAnsi="Fira Code"/>
          <w:color w:val="986801"/>
          <w:shd w:fill="fafafa" w:val="clear"/>
          <w:rtl w:val="0"/>
        </w:rPr>
        <w:t xml:space="preserve">s</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36">
      <w:pPr>
        <w:ind w:left="0" w:firstLine="0"/>
        <w:rPr>
          <w:rFonts w:ascii="Fira Code" w:cs="Fira Code" w:eastAsia="Fira Code" w:hAnsi="Fira Code"/>
          <w:color w:val="383a42"/>
          <w:shd w:fill="fafafa" w:val="clear"/>
        </w:rPr>
      </w:pPr>
      <w:r w:rsidDel="00000000" w:rsidR="00000000" w:rsidRPr="00000000">
        <w:rPr>
          <w:rtl w:val="0"/>
        </w:rPr>
      </w:r>
    </w:p>
    <w:p w:rsidR="00000000" w:rsidDel="00000000" w:rsidP="00000000" w:rsidRDefault="00000000" w:rsidRPr="00000000" w14:paraId="00000137">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cin &gt;&gt; s;</w:t>
      </w:r>
    </w:p>
    <w:p w:rsidR="00000000" w:rsidDel="00000000" w:rsidP="00000000" w:rsidRDefault="00000000" w:rsidRPr="00000000" w14:paraId="00000138">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cout &lt;&lt; s;</w:t>
      </w:r>
    </w:p>
    <w:p w:rsidR="00000000" w:rsidDel="00000000" w:rsidP="00000000" w:rsidRDefault="00000000" w:rsidRPr="00000000" w14:paraId="00000139">
      <w:pPr>
        <w:ind w:left="0" w:firstLine="0"/>
        <w:rPr>
          <w:rFonts w:ascii="Fira Code" w:cs="Fira Code" w:eastAsia="Fira Code" w:hAnsi="Fira Code"/>
          <w:i w:val="1"/>
          <w:color w:val="a0a1a7"/>
          <w:shd w:fill="fafafa" w:val="clear"/>
        </w:rPr>
      </w:pPr>
      <w:r w:rsidDel="00000000" w:rsidR="00000000" w:rsidRPr="00000000">
        <w:rPr>
          <w:rtl w:val="0"/>
        </w:rPr>
      </w:r>
    </w:p>
    <w:p w:rsidR="00000000" w:rsidDel="00000000" w:rsidP="00000000" w:rsidRDefault="00000000" w:rsidRPr="00000000" w14:paraId="0000013A">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986801"/>
          <w:shd w:fill="fafafa" w:val="clear"/>
          <w:rtl w:val="0"/>
        </w:rPr>
        <w:t xml:space="preserve">s </w:t>
      </w:r>
      <w:r w:rsidDel="00000000" w:rsidR="00000000" w:rsidRPr="00000000">
        <w:rPr>
          <w:rFonts w:ascii="Fira Code" w:cs="Fira Code" w:eastAsia="Fira Code" w:hAnsi="Fira Code"/>
          <w:color w:val="4078f2"/>
          <w:shd w:fill="fafafa" w:val="clear"/>
          <w:rtl w:val="0"/>
        </w:rPr>
        <w:t xml:space="preserve">= Student</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3B">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50a14e"/>
          <w:shd w:fill="fafafa" w:val="clear"/>
          <w:rtl w:val="0"/>
        </w:rPr>
        <w:t xml:space="preserve">"Enrique Neville"</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numele</w:t>
      </w:r>
    </w:p>
    <w:p w:rsidR="00000000" w:rsidDel="00000000" w:rsidP="00000000" w:rsidRDefault="00000000" w:rsidRPr="00000000" w14:paraId="0000013C">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986801"/>
          <w:shd w:fill="fafafa" w:val="clear"/>
          <w:rtl w:val="0"/>
        </w:rPr>
        <w:t xml:space="preserve">154</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grupa</w:t>
      </w:r>
    </w:p>
    <w:p w:rsidR="00000000" w:rsidDel="00000000" w:rsidP="00000000" w:rsidRDefault="00000000" w:rsidRPr="00000000" w14:paraId="0000013D">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986801"/>
          <w:shd w:fill="fafafa" w:val="clear"/>
          <w:rtl w:val="0"/>
        </w:rPr>
        <w:t xml:space="preserve">2</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semigrupa</w:t>
      </w:r>
    </w:p>
    <w:p w:rsidR="00000000" w:rsidDel="00000000" w:rsidP="00000000" w:rsidRDefault="00000000" w:rsidRPr="00000000" w14:paraId="0000013E">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b w:val="1"/>
          <w:color w:val="383a42"/>
          <w:shd w:fill="fafafa" w:val="clear"/>
          <w:rtl w:val="0"/>
        </w:rPr>
        <w:t xml:space="preserve">{</w:t>
      </w:r>
      <w:r w:rsidDel="00000000" w:rsidR="00000000" w:rsidRPr="00000000">
        <w:rPr>
          <w:rFonts w:ascii="Fira Code" w:cs="Fira Code" w:eastAsia="Fira Code" w:hAnsi="Fira Code"/>
          <w:color w:val="986801"/>
          <w:shd w:fill="fafafa" w:val="clear"/>
          <w:rtl w:val="0"/>
        </w:rPr>
        <w:t xml:space="preserve">9</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10</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7</w:t>
      </w:r>
      <w:r w:rsidDel="00000000" w:rsidR="00000000" w:rsidRPr="00000000">
        <w:rPr>
          <w:rFonts w:ascii="Fira Code" w:cs="Fira Code" w:eastAsia="Fira Code" w:hAnsi="Fira Code"/>
          <w:b w:val="1"/>
          <w:color w:val="383a42"/>
          <w:shd w:fill="fafafa" w:val="clear"/>
          <w:rtl w:val="0"/>
        </w:rPr>
        <w:t xml:space="preserve">}</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pentru vector&lt;int&gt; putem folosi direct {note}</w:t>
      </w:r>
      <w:ins w:author="Andrei Murica" w:id="2" w:date="2022-03-15T13:52:53Z">
        <w:r w:rsidDel="00000000" w:rsidR="00000000" w:rsidRPr="00000000">
          <w:rPr>
            <w:rFonts w:ascii="Fira Code" w:cs="Fira Code" w:eastAsia="Fira Code" w:hAnsi="Fira Code"/>
            <w:i w:val="1"/>
            <w:color w:val="a0a1a7"/>
            <w:shd w:fill="fafafa" w:val="clear"/>
            <w:rtl w:val="0"/>
          </w:rPr>
          <w:t xml:space="preserve">.</w:t>
        </w:r>
      </w:ins>
      <w:r w:rsidDel="00000000" w:rsidR="00000000" w:rsidRPr="00000000">
        <w:rPr>
          <w:rtl w:val="0"/>
        </w:rPr>
      </w:r>
    </w:p>
    <w:p w:rsidR="00000000" w:rsidDel="00000000" w:rsidP="00000000" w:rsidRDefault="00000000" w:rsidRPr="00000000" w14:paraId="0000013F">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i w:val="1"/>
          <w:color w:val="a0a1a7"/>
          <w:shd w:fill="fafafa" w:val="clear"/>
          <w:rtl w:val="0"/>
        </w:rPr>
        <w:t xml:space="preserve">   </w:t>
      </w:r>
      <w:r w:rsidDel="00000000" w:rsidR="00000000" w:rsidRPr="00000000">
        <w:rPr>
          <w:rFonts w:ascii="Fira Code" w:cs="Fira Code" w:eastAsia="Fira Code" w:hAnsi="Fira Code"/>
          <w:color w:val="986801"/>
          <w:shd w:fill="fafafa" w:val="clear"/>
          <w:rtl w:val="0"/>
        </w:rPr>
        <w:t xml:space="preserve">s </w:t>
      </w:r>
      <w:r w:rsidDel="00000000" w:rsidR="00000000" w:rsidRPr="00000000">
        <w:rPr>
          <w:rFonts w:ascii="Fira Code" w:cs="Fira Code" w:eastAsia="Fira Code" w:hAnsi="Fira Code"/>
          <w:color w:val="4078f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10</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40">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color w:val="986801"/>
          <w:shd w:fill="fafafa" w:val="clear"/>
          <w:rtl w:val="0"/>
        </w:rPr>
        <w:t xml:space="preserve">cout </w:t>
      </w:r>
      <w:r w:rsidDel="00000000" w:rsidR="00000000" w:rsidRPr="00000000">
        <w:rPr>
          <w:rFonts w:ascii="Fira Code" w:cs="Fira Code" w:eastAsia="Fira Code" w:hAnsi="Fira Code"/>
          <w:color w:val="4078f2"/>
          <w:shd w:fill="fafafa" w:val="clear"/>
          <w:rtl w:val="0"/>
        </w:rPr>
        <w:t xml:space="preserve">&lt;&lt; </w:t>
      </w:r>
      <w:r w:rsidDel="00000000" w:rsidR="00000000" w:rsidRPr="00000000">
        <w:rPr>
          <w:rFonts w:ascii="Fira Code" w:cs="Fira Code" w:eastAsia="Fira Code" w:hAnsi="Fira Code"/>
          <w:color w:val="986801"/>
          <w:shd w:fill="fafafa" w:val="clear"/>
          <w:rtl w:val="0"/>
        </w:rPr>
        <w:t xml:space="preserve">s </w:t>
      </w:r>
      <w:r w:rsidDel="00000000" w:rsidR="00000000" w:rsidRPr="00000000">
        <w:rPr>
          <w:rFonts w:ascii="Fira Code" w:cs="Fira Code" w:eastAsia="Fira Code" w:hAnsi="Fira Code"/>
          <w:color w:val="4078f2"/>
          <w:shd w:fill="fafafa" w:val="clear"/>
          <w:rtl w:val="0"/>
        </w:rPr>
        <w:t xml:space="preserve">&lt;&lt; endl</w:t>
      </w: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41">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w:t>
      </w:r>
    </w:p>
    <w:p w:rsidR="00000000" w:rsidDel="00000000" w:rsidP="00000000" w:rsidRDefault="00000000" w:rsidRPr="00000000" w14:paraId="00000142">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 Va afisa:</w:t>
      </w:r>
    </w:p>
    <w:p w:rsidR="00000000" w:rsidDel="00000000" w:rsidP="00000000" w:rsidRDefault="00000000" w:rsidRPr="00000000" w14:paraId="00000143">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 name: Enrique Neville group: 154 semigroup: 2 note: 9 10 7 10</w:t>
      </w:r>
    </w:p>
    <w:p w:rsidR="00000000" w:rsidDel="00000000" w:rsidP="00000000" w:rsidRDefault="00000000" w:rsidRPr="00000000" w14:paraId="00000144">
      <w:pPr>
        <w:ind w:left="0" w:firstLine="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0a1a7"/>
          <w:shd w:fill="fafafa" w:val="clear"/>
          <w:rtl w:val="0"/>
        </w:rPr>
        <w:t xml:space="preserve">    */</w:t>
      </w:r>
    </w:p>
    <w:p w:rsidR="00000000" w:rsidDel="00000000" w:rsidP="00000000" w:rsidRDefault="00000000" w:rsidRPr="00000000" w14:paraId="00000145">
      <w:pPr>
        <w:ind w:left="0" w:firstLine="0"/>
        <w:rPr>
          <w:rFonts w:ascii="Fira Code" w:cs="Fira Code" w:eastAsia="Fira Code" w:hAnsi="Fira Code"/>
          <w:color w:val="383a42"/>
          <w:shd w:fill="fafafa" w:val="clear"/>
        </w:rPr>
      </w:pPr>
      <w:r w:rsidDel="00000000" w:rsidR="00000000" w:rsidRPr="00000000">
        <w:rPr>
          <w:rFonts w:ascii="Fira Code" w:cs="Fira Code" w:eastAsia="Fira Code" w:hAnsi="Fira Code"/>
          <w:color w:val="383a42"/>
          <w:shd w:fill="fafafa" w:val="clear"/>
          <w:rtl w:val="0"/>
        </w:rPr>
        <w:t xml:space="preserv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pStyle w:val="Heading2"/>
        <w:rPr/>
      </w:pPr>
      <w:bookmarkStart w:colFirst="0" w:colLast="0" w:name="_ll7f8lrqchf2" w:id="11"/>
      <w:bookmarkEnd w:id="11"/>
      <w:r w:rsidDel="00000000" w:rsidR="00000000" w:rsidRPr="00000000">
        <w:rPr>
          <w:rtl w:val="0"/>
        </w:rPr>
        <w:t xml:space="preserve">2.  Construcții *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 cere implementarea unei clase </w:t>
      </w:r>
      <w:r w:rsidDel="00000000" w:rsidR="00000000" w:rsidRPr="00000000">
        <w:rPr>
          <w:b w:val="1"/>
          <w:rtl w:val="0"/>
        </w:rPr>
        <w:t xml:space="preserve">ConstructionProduct</w:t>
      </w:r>
      <w:r w:rsidDel="00000000" w:rsidR="00000000" w:rsidRPr="00000000">
        <w:rPr>
          <w:rtl w:val="0"/>
        </w:rPr>
        <w:t xml:space="preserve"> care va contine date despre un material de baza pe care l</w:t>
      </w:r>
      <w:ins w:author="Alex Pascu" w:id="3" w:date="2022-03-15T12:27:45Z">
        <w:r w:rsidDel="00000000" w:rsidR="00000000" w:rsidRPr="00000000">
          <w:rPr>
            <w:rtl w:val="0"/>
          </w:rPr>
          <w:t xml:space="preserve"> </w:t>
        </w:r>
      </w:ins>
      <w:del w:author="Alex Pascu" w:id="3" w:date="2022-03-15T12:27:45Z">
        <w:r w:rsidDel="00000000" w:rsidR="00000000" w:rsidRPr="00000000">
          <w:rPr>
            <w:rtl w:val="0"/>
          </w:rPr>
          <w:delText xml:space="preserve">-</w:delText>
        </w:r>
      </w:del>
      <w:r w:rsidDel="00000000" w:rsidR="00000000" w:rsidRPr="00000000">
        <w:rPr>
          <w:rtl w:val="0"/>
        </w:rPr>
        <w:t xml:space="preserve">ati achizitionat pentru renovare. Pentru fiecare produs se retin date despre cantitate, unitatea de masurare (cm, L, buc. etc) si pretul de achizitie pe unitate de masura, dar și denumirea produsului.</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5"/>
        </w:numPr>
        <w:ind w:left="720" w:hanging="360"/>
        <w:rPr>
          <w:u w:val="none"/>
        </w:rPr>
      </w:pPr>
      <w:r w:rsidDel="00000000" w:rsidR="00000000" w:rsidRPr="00000000">
        <w:rPr>
          <w:rtl w:val="0"/>
        </w:rPr>
        <w:t xml:space="preserve">Veti folosi cunostintele dobandite pana acum, dar veti implementa si operatori de flux (&gt;&gt;, &lt;&lt;) pentru a citi n astfel de obiecte de la tastatura, după care veți afișa prețul total. De asemenea, veți avea la dispoziție o funcție globală care afișează o „chitanța”, adică un mesaj de forma:</w:t>
      </w:r>
      <w:r w:rsidDel="00000000" w:rsidR="00000000" w:rsidRPr="00000000">
        <w:rPr>
          <w:rtl w:val="0"/>
        </w:rPr>
      </w:r>
    </w:p>
    <w:p w:rsidR="00000000" w:rsidDel="00000000" w:rsidP="00000000" w:rsidRDefault="00000000" w:rsidRPr="00000000" w14:paraId="0000014C">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Chitanta renovare:</w:t>
      </w:r>
    </w:p>
    <w:p w:rsidR="00000000" w:rsidDel="00000000" w:rsidP="00000000" w:rsidRDefault="00000000" w:rsidRPr="00000000" w14:paraId="0000014D">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1. Cuie (buc) x 10</w:t>
      </w:r>
    </w:p>
    <w:p w:rsidR="00000000" w:rsidDel="00000000" w:rsidP="00000000" w:rsidRDefault="00000000" w:rsidRPr="00000000" w14:paraId="0000014E">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10 x 0.20 = 2.00 RON</w:t>
      </w:r>
    </w:p>
    <w:p w:rsidR="00000000" w:rsidDel="00000000" w:rsidP="00000000" w:rsidRDefault="00000000" w:rsidRPr="00000000" w14:paraId="0000014F">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2. Lavabila (galeata) x 3</w:t>
      </w:r>
    </w:p>
    <w:p w:rsidR="00000000" w:rsidDel="00000000" w:rsidP="00000000" w:rsidRDefault="00000000" w:rsidRPr="00000000" w14:paraId="00000150">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3 x 37.12 = 111.36 RON</w:t>
      </w:r>
    </w:p>
    <w:p w:rsidR="00000000" w:rsidDel="00000000" w:rsidP="00000000" w:rsidRDefault="00000000" w:rsidRPr="00000000" w14:paraId="00000151">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3. PAL (buc) x 5</w:t>
      </w:r>
    </w:p>
    <w:p w:rsidR="00000000" w:rsidDel="00000000" w:rsidP="00000000" w:rsidRDefault="00000000" w:rsidRPr="00000000" w14:paraId="00000152">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5 x 12.00 = 60.00 RON</w:t>
      </w:r>
    </w:p>
    <w:p w:rsidR="00000000" w:rsidDel="00000000" w:rsidP="00000000" w:rsidRDefault="00000000" w:rsidRPr="00000000" w14:paraId="00000153">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w:t>
      </w:r>
    </w:p>
    <w:p w:rsidR="00000000" w:rsidDel="00000000" w:rsidP="00000000" w:rsidRDefault="00000000" w:rsidRPr="00000000" w14:paraId="00000154">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Total: 173.36 RON</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numPr>
          <w:ilvl w:val="0"/>
          <w:numId w:val="5"/>
        </w:numPr>
        <w:ind w:left="720" w:hanging="360"/>
        <w:rPr>
          <w:u w:val="none"/>
        </w:rPr>
      </w:pPr>
      <w:r w:rsidDel="00000000" w:rsidR="00000000" w:rsidRPr="00000000">
        <w:rPr>
          <w:rtl w:val="0"/>
        </w:rPr>
        <w:t xml:space="preserve">Să implementați și</w:t>
      </w:r>
      <w:r w:rsidDel="00000000" w:rsidR="00000000" w:rsidRPr="00000000">
        <w:rPr>
          <w:rFonts w:ascii="Fira Code" w:cs="Fira Code" w:eastAsia="Fira Code" w:hAnsi="Fira Code"/>
          <w:rtl w:val="0"/>
        </w:rPr>
        <w:t xml:space="preserve"> </w:t>
      </w:r>
      <w:r w:rsidDel="00000000" w:rsidR="00000000" w:rsidRPr="00000000">
        <w:rPr>
          <w:rFonts w:ascii="Fira Code" w:cs="Fira Code" w:eastAsia="Fira Code" w:hAnsi="Fira Code"/>
          <w:b w:val="1"/>
          <w:rtl w:val="0"/>
        </w:rPr>
        <w:t xml:space="preserve">operator++</w:t>
      </w:r>
      <w:r w:rsidDel="00000000" w:rsidR="00000000" w:rsidRPr="00000000">
        <w:rPr>
          <w:rtl w:val="0"/>
        </w:rPr>
        <w:t xml:space="preserve">, care va crește cu unu cantitatea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c18401"/>
          <w:sz w:val="18"/>
          <w:szCs w:val="18"/>
          <w:shd w:fill="fafafa" w:val="clear"/>
        </w:rPr>
      </w:pPr>
      <w:r w:rsidDel="00000000" w:rsidR="00000000" w:rsidRPr="00000000">
        <w:rPr>
          <w:rtl w:val="0"/>
        </w:rPr>
        <w:t xml:space="preserve">Forma prefixata (++produs) are antetul</w:t>
      </w:r>
      <w:r w:rsidDel="00000000" w:rsidR="00000000" w:rsidRPr="00000000">
        <w:rPr>
          <w:rtl w:val="0"/>
        </w:rPr>
      </w:r>
    </w:p>
    <w:p w:rsidR="00000000" w:rsidDel="00000000" w:rsidP="00000000" w:rsidRDefault="00000000" w:rsidRPr="00000000" w14:paraId="00000159">
      <w:pPr>
        <w:ind w:firstLine="720"/>
        <w:rPr>
          <w:b w:val="1"/>
        </w:rPr>
      </w:pPr>
      <w:r w:rsidDel="00000000" w:rsidR="00000000" w:rsidRPr="00000000">
        <w:rPr>
          <w:rFonts w:ascii="Courier New" w:cs="Courier New" w:eastAsia="Courier New" w:hAnsi="Courier New"/>
          <w:color w:val="c18401"/>
          <w:sz w:val="18"/>
          <w:szCs w:val="18"/>
          <w:shd w:fill="fafafa" w:val="clear"/>
          <w:rtl w:val="0"/>
        </w:rPr>
        <w:t xml:space="preserve">ConstructionProduct </w:t>
      </w:r>
      <w:r w:rsidDel="00000000" w:rsidR="00000000" w:rsidRPr="00000000">
        <w:rPr>
          <w:rFonts w:ascii="Courier New" w:cs="Courier New" w:eastAsia="Courier New" w:hAnsi="Courier New"/>
          <w:i w:val="1"/>
          <w:color w:val="a626a4"/>
          <w:sz w:val="18"/>
          <w:szCs w:val="18"/>
          <w:shd w:fill="fafafa" w:val="clear"/>
          <w:rtl w:val="0"/>
        </w:rPr>
        <w:t xml:space="preserve">operator</w:t>
      </w:r>
      <w:r w:rsidDel="00000000" w:rsidR="00000000" w:rsidRPr="00000000">
        <w:rPr>
          <w:rFonts w:ascii="Courier New" w:cs="Courier New" w:eastAsia="Courier New" w:hAnsi="Courier New"/>
          <w:color w:val="4078f2"/>
          <w:sz w:val="18"/>
          <w:szCs w:val="18"/>
          <w:shd w:fill="fafafa" w:val="clear"/>
          <w:rtl w:val="0"/>
        </w:rPr>
        <w:t xml:space="preserve">++</w:t>
      </w:r>
      <w:r w:rsidDel="00000000" w:rsidR="00000000" w:rsidRPr="00000000">
        <w:rPr>
          <w:rFonts w:ascii="Courier New" w:cs="Courier New" w:eastAsia="Courier New" w:hAnsi="Courier New"/>
          <w:color w:val="383a42"/>
          <w:sz w:val="18"/>
          <w:szCs w:val="18"/>
          <w:shd w:fill="fafafa" w:val="clear"/>
          <w:rtl w:val="0"/>
        </w:rPr>
        <w:t xml:space="preserve">()</w:t>
      </w:r>
      <w:r w:rsidDel="00000000" w:rsidR="00000000" w:rsidRPr="00000000">
        <w:rPr>
          <w:b w:val="1"/>
          <w:rtl w:val="0"/>
        </w:rPr>
        <w:t xml:space="preserve">);</w:t>
      </w:r>
    </w:p>
    <w:p w:rsidR="00000000" w:rsidDel="00000000" w:rsidP="00000000" w:rsidRDefault="00000000" w:rsidRPr="00000000" w14:paraId="0000015A">
      <w:pPr>
        <w:ind w:firstLine="72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Ca să implementați corect: modificați cantitatea, după care returnați o copie a obiectului. Hint: încercați   </w:t>
      </w:r>
      <w:r w:rsidDel="00000000" w:rsidR="00000000" w:rsidRPr="00000000">
        <w:rPr>
          <w:rFonts w:ascii="Fira Code" w:cs="Fira Code" w:eastAsia="Fira Code" w:hAnsi="Fira Code"/>
          <w:b w:val="1"/>
          <w:i w:val="1"/>
          <w:rtl w:val="0"/>
        </w:rPr>
        <w:t xml:space="preserve">return *this</w:t>
      </w:r>
      <w:r w:rsidDel="00000000" w:rsidR="00000000" w:rsidRPr="00000000">
        <w:rPr>
          <w:b w:val="1"/>
          <w:rtl w:val="0"/>
        </w:rPr>
        <w:t xml:space="preserve">    De ce merge? Oricine nu știe mă poate întreba și aflăm ceva nou.</w:t>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Forma postfixata (produs++) are antetul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t xml:space="preserve"> </w:t>
      </w:r>
      <w:r w:rsidDel="00000000" w:rsidR="00000000" w:rsidRPr="00000000">
        <w:rPr>
          <w:rFonts w:ascii="Courier New" w:cs="Courier New" w:eastAsia="Courier New" w:hAnsi="Courier New"/>
          <w:color w:val="c18401"/>
          <w:sz w:val="18"/>
          <w:szCs w:val="18"/>
          <w:shd w:fill="fafafa" w:val="clear"/>
          <w:rtl w:val="0"/>
        </w:rPr>
        <w:t xml:space="preserve">ConstructionProduct </w:t>
      </w:r>
      <w:r w:rsidDel="00000000" w:rsidR="00000000" w:rsidRPr="00000000">
        <w:rPr>
          <w:rFonts w:ascii="Courier New" w:cs="Courier New" w:eastAsia="Courier New" w:hAnsi="Courier New"/>
          <w:i w:val="1"/>
          <w:color w:val="a626a4"/>
          <w:sz w:val="18"/>
          <w:szCs w:val="18"/>
          <w:shd w:fill="fafafa" w:val="clear"/>
          <w:rtl w:val="0"/>
        </w:rPr>
        <w:t xml:space="preserve">operator</w:t>
      </w:r>
      <w:r w:rsidDel="00000000" w:rsidR="00000000" w:rsidRPr="00000000">
        <w:rPr>
          <w:rFonts w:ascii="Courier New" w:cs="Courier New" w:eastAsia="Courier New" w:hAnsi="Courier New"/>
          <w:color w:val="4078f2"/>
          <w:sz w:val="18"/>
          <w:szCs w:val="18"/>
          <w:shd w:fill="fafafa" w:val="clear"/>
          <w:rtl w:val="0"/>
        </w:rPr>
        <w:t xml:space="preserve">++</w:t>
      </w:r>
      <w:r w:rsidDel="00000000" w:rsidR="00000000" w:rsidRPr="00000000">
        <w:rPr>
          <w:rFonts w:ascii="Courier New" w:cs="Courier New" w:eastAsia="Courier New" w:hAnsi="Courier New"/>
          <w:color w:val="383a42"/>
          <w:sz w:val="18"/>
          <w:szCs w:val="18"/>
          <w:shd w:fill="fafafa" w:val="clear"/>
          <w:rtl w:val="0"/>
        </w:rPr>
        <w:t xml:space="preserve">(</w:t>
      </w:r>
      <w:r w:rsidDel="00000000" w:rsidR="00000000" w:rsidRPr="00000000">
        <w:rPr>
          <w:rFonts w:ascii="Courier New" w:cs="Courier New" w:eastAsia="Courier New" w:hAnsi="Courier New"/>
          <w:i w:val="1"/>
          <w:color w:val="a626a4"/>
          <w:sz w:val="18"/>
          <w:szCs w:val="18"/>
          <w:shd w:fill="fafafa" w:val="clear"/>
          <w:rtl w:val="0"/>
        </w:rPr>
        <w:t xml:space="preserve">int</w:t>
      </w:r>
      <w:r w:rsidDel="00000000" w:rsidR="00000000" w:rsidRPr="00000000">
        <w:rPr>
          <w:rFonts w:ascii="Courier New" w:cs="Courier New" w:eastAsia="Courier New" w:hAnsi="Courier New"/>
          <w:color w:val="383a42"/>
          <w:sz w:val="18"/>
          <w:szCs w:val="18"/>
          <w:shd w:fill="fafafa" w:val="clear"/>
          <w:rtl w:val="0"/>
        </w:rPr>
        <w:t xml:space="preserve">);</w:t>
      </w:r>
      <w:r w:rsidDel="00000000" w:rsidR="00000000" w:rsidRPr="00000000">
        <w:rPr>
          <w:rtl w:val="0"/>
        </w:rPr>
        <w:t xml:space="preserve">; // ca sa putem supraincarca trebuie sa difere parametrii</w:t>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Ca să implementați corect, prima creați o copie a valorii inițiale a obiectului</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rFonts w:ascii="Fira Code" w:cs="Fira Code" w:eastAsia="Fira Code" w:hAnsi="Fira Code"/>
          <w:b w:val="1"/>
          <w:i w:val="1"/>
        </w:rPr>
      </w:pPr>
      <w:r w:rsidDel="00000000" w:rsidR="00000000" w:rsidRPr="00000000">
        <w:rPr>
          <w:rtl w:val="0"/>
        </w:rPr>
        <w:tab/>
      </w:r>
      <w:r w:rsidDel="00000000" w:rsidR="00000000" w:rsidRPr="00000000">
        <w:rPr>
          <w:rFonts w:ascii="Fira Code" w:cs="Fira Code" w:eastAsia="Fira Code" w:hAnsi="Fira Code"/>
          <w:b w:val="1"/>
          <w:i w:val="1"/>
          <w:rtl w:val="0"/>
        </w:rPr>
        <w:t xml:space="preserve">ConstructionProduct cpy = *this;</w:t>
      </w:r>
    </w:p>
    <w:p w:rsidR="00000000" w:rsidDel="00000000" w:rsidP="00000000" w:rsidRDefault="00000000" w:rsidRPr="00000000" w14:paraId="00000164">
      <w:pPr>
        <w:ind w:left="0" w:firstLine="0"/>
        <w:rPr>
          <w:rFonts w:ascii="Fira Code" w:cs="Fira Code" w:eastAsia="Fira Code" w:hAnsi="Fira Code"/>
          <w:b w:val="1"/>
          <w:i w:val="1"/>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D</w:t>
      </w:r>
      <w:r w:rsidDel="00000000" w:rsidR="00000000" w:rsidRPr="00000000">
        <w:rPr>
          <w:rtl w:val="0"/>
        </w:rPr>
        <w:t xml:space="preserve">upă aceea, puteți crește cantitatea, iar la final returnați copia creată.</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Să implementați </w:t>
      </w:r>
      <w:r w:rsidDel="00000000" w:rsidR="00000000" w:rsidRPr="00000000">
        <w:rPr>
          <w:rFonts w:ascii="Fira Code" w:cs="Fira Code" w:eastAsia="Fira Code" w:hAnsi="Fira Code"/>
          <w:b w:val="1"/>
          <w:rtl w:val="0"/>
        </w:rPr>
        <w:t xml:space="preserve">operator +=</w:t>
      </w:r>
      <w:r w:rsidDel="00000000" w:rsidR="00000000" w:rsidRPr="00000000">
        <w:rPr>
          <w:rFonts w:ascii="Fira Code" w:cs="Fira Code" w:eastAsia="Fira Code" w:hAnsi="Fira Code"/>
          <w:rtl w:val="0"/>
        </w:rPr>
        <w:t xml:space="preserve">,</w:t>
      </w:r>
      <w:r w:rsidDel="00000000" w:rsidR="00000000" w:rsidRPr="00000000">
        <w:rPr>
          <w:rFonts w:ascii="Fira Code" w:cs="Fira Code" w:eastAsia="Fira Code" w:hAnsi="Fira Code"/>
          <w:b w:val="1"/>
          <w:rtl w:val="0"/>
        </w:rPr>
        <w:t xml:space="preserve"> </w:t>
      </w:r>
      <w:r w:rsidDel="00000000" w:rsidR="00000000" w:rsidRPr="00000000">
        <w:rPr>
          <w:rtl w:val="0"/>
        </w:rPr>
        <w:t xml:space="preserve">care va crește cantitatea cu valoarea primită ca parametru</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Antetul:   </w:t>
      </w:r>
    </w:p>
    <w:p w:rsidR="00000000" w:rsidDel="00000000" w:rsidP="00000000" w:rsidRDefault="00000000" w:rsidRPr="00000000" w14:paraId="0000016B">
      <w:pPr>
        <w:ind w:firstLine="720"/>
        <w:rPr>
          <w:rFonts w:ascii="Courier New" w:cs="Courier New" w:eastAsia="Courier New" w:hAnsi="Courier New"/>
          <w:color w:val="c18401"/>
          <w:sz w:val="18"/>
          <w:szCs w:val="18"/>
          <w:shd w:fill="fafafa" w:val="clear"/>
        </w:rPr>
      </w:pPr>
      <w:r w:rsidDel="00000000" w:rsidR="00000000" w:rsidRPr="00000000">
        <w:rPr>
          <w:rtl w:val="0"/>
        </w:rPr>
      </w:r>
    </w:p>
    <w:p w:rsidR="00000000" w:rsidDel="00000000" w:rsidP="00000000" w:rsidRDefault="00000000" w:rsidRPr="00000000" w14:paraId="0000016C">
      <w:pPr>
        <w:ind w:firstLine="720"/>
        <w:rPr>
          <w:rFonts w:ascii="Courier New" w:cs="Courier New" w:eastAsia="Courier New" w:hAnsi="Courier New"/>
          <w:color w:val="383a42"/>
          <w:sz w:val="18"/>
          <w:szCs w:val="18"/>
          <w:shd w:fill="fafafa" w:val="clear"/>
        </w:rPr>
      </w:pPr>
      <w:r w:rsidDel="00000000" w:rsidR="00000000" w:rsidRPr="00000000">
        <w:rPr>
          <w:rFonts w:ascii="Courier New" w:cs="Courier New" w:eastAsia="Courier New" w:hAnsi="Courier New"/>
          <w:color w:val="c18401"/>
          <w:sz w:val="18"/>
          <w:szCs w:val="18"/>
          <w:shd w:fill="fafafa" w:val="clear"/>
          <w:rtl w:val="0"/>
        </w:rPr>
        <w:t xml:space="preserve">ConstructionProduct </w:t>
      </w:r>
      <w:r w:rsidDel="00000000" w:rsidR="00000000" w:rsidRPr="00000000">
        <w:rPr>
          <w:rFonts w:ascii="Courier New" w:cs="Courier New" w:eastAsia="Courier New" w:hAnsi="Courier New"/>
          <w:i w:val="1"/>
          <w:color w:val="a626a4"/>
          <w:sz w:val="18"/>
          <w:szCs w:val="18"/>
          <w:shd w:fill="fafafa" w:val="clear"/>
          <w:rtl w:val="0"/>
        </w:rPr>
        <w:t xml:space="preserve">operator</w:t>
      </w:r>
      <w:r w:rsidDel="00000000" w:rsidR="00000000" w:rsidRPr="00000000">
        <w:rPr>
          <w:rFonts w:ascii="Courier New" w:cs="Courier New" w:eastAsia="Courier New" w:hAnsi="Courier New"/>
          <w:color w:val="4078f2"/>
          <w:sz w:val="18"/>
          <w:szCs w:val="18"/>
          <w:shd w:fill="fafafa" w:val="clear"/>
          <w:rtl w:val="0"/>
        </w:rPr>
        <w:t xml:space="preserve">+=</w:t>
      </w:r>
      <w:r w:rsidDel="00000000" w:rsidR="00000000" w:rsidRPr="00000000">
        <w:rPr>
          <w:rFonts w:ascii="Courier New" w:cs="Courier New" w:eastAsia="Courier New" w:hAnsi="Courier New"/>
          <w:color w:val="383a42"/>
          <w:sz w:val="18"/>
          <w:szCs w:val="18"/>
          <w:shd w:fill="fafafa" w:val="clear"/>
          <w:rtl w:val="0"/>
        </w:rPr>
        <w:t xml:space="preserve">(</w:t>
      </w:r>
      <w:r w:rsidDel="00000000" w:rsidR="00000000" w:rsidRPr="00000000">
        <w:rPr>
          <w:rFonts w:ascii="Courier New" w:cs="Courier New" w:eastAsia="Courier New" w:hAnsi="Courier New"/>
          <w:i w:val="1"/>
          <w:color w:val="a626a4"/>
          <w:sz w:val="18"/>
          <w:szCs w:val="18"/>
          <w:shd w:fill="fafafa" w:val="clear"/>
          <w:rtl w:val="0"/>
        </w:rPr>
        <w:t xml:space="preserve">int </w:t>
      </w:r>
      <w:r w:rsidDel="00000000" w:rsidR="00000000" w:rsidRPr="00000000">
        <w:rPr>
          <w:rFonts w:ascii="Courier New" w:cs="Courier New" w:eastAsia="Courier New" w:hAnsi="Courier New"/>
          <w:color w:val="383a42"/>
          <w:sz w:val="18"/>
          <w:szCs w:val="18"/>
          <w:shd w:fill="fafafa" w:val="clear"/>
          <w:rtl w:val="0"/>
        </w:rPr>
        <w:t xml:space="preserve">crestere);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Ca să implementați corect puteți urma sugestiile de la </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xn4vwdf8gy13" w:id="12"/>
      <w:bookmarkEnd w:id="12"/>
      <w:r w:rsidDel="00000000" w:rsidR="00000000" w:rsidRPr="00000000">
        <w:rPr>
          <w:rtl w:val="0"/>
        </w:rPr>
        <w:t xml:space="preserve">3.  Cyclism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Aici aplicați intuiția construită din exemple și de la punctul 3.</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Se cere să implementați două clase: BikeTrail și InterestPoint.</w:t>
      </w:r>
    </w:p>
    <w:p w:rsidR="00000000" w:rsidDel="00000000" w:rsidP="00000000" w:rsidRDefault="00000000" w:rsidRPr="00000000" w14:paraId="00000176">
      <w:pPr>
        <w:rPr/>
      </w:pPr>
      <w:r w:rsidDel="00000000" w:rsidR="00000000" w:rsidRPr="00000000">
        <w:rPr>
          <w:rtl w:val="0"/>
        </w:rPr>
        <w:t xml:space="preserve">BikeTrail va conține date despre o pistă de biciclete: Denumirea pistei, orașul și un vector stl care conține punctele de interes din acel oraș.</w:t>
      </w:r>
    </w:p>
    <w:p w:rsidR="00000000" w:rsidDel="00000000" w:rsidP="00000000" w:rsidRDefault="00000000" w:rsidRPr="00000000" w14:paraId="00000177">
      <w:pPr>
        <w:rPr/>
      </w:pPr>
      <w:r w:rsidDel="00000000" w:rsidR="00000000" w:rsidRPr="00000000">
        <w:rPr>
          <w:rtl w:val="0"/>
        </w:rPr>
        <w:t xml:space="preserve">InterestPoint reprezintă o zonă de interes a orașului (muzeu, restaurant, monument istoric sau orice alt punct turistic). FIecare punct de interes are date despre numărul de vizitatori, locație (două coordonate </w:t>
      </w:r>
      <w:r w:rsidDel="00000000" w:rsidR="00000000" w:rsidRPr="00000000">
        <w:rPr>
          <w:b w:val="1"/>
          <w:rtl w:val="0"/>
        </w:rPr>
        <w:t xml:space="preserve">x</w:t>
      </w:r>
      <w:r w:rsidDel="00000000" w:rsidR="00000000" w:rsidRPr="00000000">
        <w:rPr>
          <w:rtl w:val="0"/>
        </w:rPr>
        <w:t xml:space="preserve"> și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Se cere: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6"/>
        </w:numPr>
        <w:ind w:left="1440" w:hanging="360"/>
        <w:rPr>
          <w:u w:val="none"/>
        </w:rPr>
      </w:pPr>
      <w:r w:rsidDel="00000000" w:rsidR="00000000" w:rsidRPr="00000000">
        <w:rPr>
          <w:rtl w:val="0"/>
        </w:rPr>
        <w:t xml:space="preserve">Implementați clasele cerute: atributele corecte, constructor default, constructor cu toti parametrii.</w:t>
      </w:r>
    </w:p>
    <w:p w:rsidR="00000000" w:rsidDel="00000000" w:rsidP="00000000" w:rsidRDefault="00000000" w:rsidRPr="00000000" w14:paraId="0000017C">
      <w:pPr>
        <w:numPr>
          <w:ilvl w:val="0"/>
          <w:numId w:val="6"/>
        </w:numPr>
        <w:ind w:left="1440" w:hanging="360"/>
        <w:rPr>
          <w:u w:val="none"/>
        </w:rPr>
      </w:pPr>
      <w:r w:rsidDel="00000000" w:rsidR="00000000" w:rsidRPr="00000000">
        <w:rPr>
          <w:rtl w:val="0"/>
        </w:rPr>
        <w:t xml:space="preserve">Supraîncărcați operatorii de flux (&gt;&gt;, &lt;&lt;), atât în BikeTrail cât și în InterestPoint.</w:t>
      </w:r>
    </w:p>
    <w:p w:rsidR="00000000" w:rsidDel="00000000" w:rsidP="00000000" w:rsidRDefault="00000000" w:rsidRPr="00000000" w14:paraId="0000017D">
      <w:pPr>
        <w:numPr>
          <w:ilvl w:val="0"/>
          <w:numId w:val="6"/>
        </w:numPr>
        <w:ind w:left="1440" w:hanging="360"/>
        <w:rPr>
          <w:u w:val="none"/>
        </w:rPr>
      </w:pPr>
      <w:r w:rsidDel="00000000" w:rsidR="00000000" w:rsidRPr="00000000">
        <w:rPr>
          <w:rtl w:val="0"/>
        </w:rPr>
        <w:t xml:space="preserve">Creați un BikeTrail în main și folosiți &gt;&gt; pentru a citi un exemplu.</w:t>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numPr>
          <w:ilvl w:val="1"/>
          <w:numId w:val="6"/>
        </w:numPr>
        <w:ind w:left="2160" w:hanging="360"/>
        <w:rPr>
          <w:u w:val="none"/>
        </w:rPr>
      </w:pPr>
      <w:r w:rsidDel="00000000" w:rsidR="00000000" w:rsidRPr="00000000">
        <w:rPr>
          <w:rtl w:val="0"/>
        </w:rPr>
        <w:t xml:space="preserve">Truc: puteți păstra într-un comentariu pe mai multe linii /*input*/. </w:t>
      </w:r>
    </w:p>
    <w:p w:rsidR="00000000" w:rsidDel="00000000" w:rsidP="00000000" w:rsidRDefault="00000000" w:rsidRPr="00000000" w14:paraId="00000180">
      <w:pPr>
        <w:ind w:left="2160" w:firstLine="0"/>
        <w:rPr/>
      </w:pPr>
      <w:r w:rsidDel="00000000" w:rsidR="00000000" w:rsidRPr="00000000">
        <w:rPr>
          <w:rtl w:val="0"/>
        </w:rPr>
      </w:r>
    </w:p>
    <w:p w:rsidR="00000000" w:rsidDel="00000000" w:rsidP="00000000" w:rsidRDefault="00000000" w:rsidRPr="00000000" w14:paraId="00000181">
      <w:pPr>
        <w:ind w:left="2160" w:firstLine="0"/>
        <w:rPr/>
      </w:pPr>
      <w:r w:rsidDel="00000000" w:rsidR="00000000" w:rsidRPr="00000000">
        <w:rPr>
          <w:rtl w:val="0"/>
        </w:rPr>
        <w:t xml:space="preserve">Ca să vă familiarizați, la acest exemplu input-ul va fi de forma:</w:t>
      </w:r>
    </w:p>
    <w:p w:rsidR="00000000" w:rsidDel="00000000" w:rsidP="00000000" w:rsidRDefault="00000000" w:rsidRPr="00000000" w14:paraId="00000182">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w:t>
      </w:r>
    </w:p>
    <w:p w:rsidR="00000000" w:rsidDel="00000000" w:rsidP="00000000" w:rsidRDefault="00000000" w:rsidRPr="00000000" w14:paraId="00000183">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Traseu#1</w:t>
      </w:r>
    </w:p>
    <w:p w:rsidR="00000000" w:rsidDel="00000000" w:rsidP="00000000" w:rsidRDefault="00000000" w:rsidRPr="00000000" w14:paraId="00000184">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Constanta</w:t>
      </w:r>
    </w:p>
    <w:p w:rsidR="00000000" w:rsidDel="00000000" w:rsidP="00000000" w:rsidRDefault="00000000" w:rsidRPr="00000000" w14:paraId="00000185">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5</w:t>
      </w:r>
    </w:p>
    <w:p w:rsidR="00000000" w:rsidDel="00000000" w:rsidP="00000000" w:rsidRDefault="00000000" w:rsidRPr="00000000" w14:paraId="00000186">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102  0 0</w:t>
      </w:r>
    </w:p>
    <w:p w:rsidR="00000000" w:rsidDel="00000000" w:rsidP="00000000" w:rsidRDefault="00000000" w:rsidRPr="00000000" w14:paraId="00000187">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404  10 10</w:t>
      </w:r>
    </w:p>
    <w:p w:rsidR="00000000" w:rsidDel="00000000" w:rsidP="00000000" w:rsidRDefault="00000000" w:rsidRPr="00000000" w14:paraId="00000188">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3    1 1</w:t>
      </w:r>
    </w:p>
    <w:p w:rsidR="00000000" w:rsidDel="00000000" w:rsidP="00000000" w:rsidRDefault="00000000" w:rsidRPr="00000000" w14:paraId="00000189">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22   3 2</w:t>
      </w:r>
    </w:p>
    <w:p w:rsidR="00000000" w:rsidDel="00000000" w:rsidP="00000000" w:rsidRDefault="00000000" w:rsidRPr="00000000" w14:paraId="0000018A">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1001 5 0</w:t>
      </w:r>
    </w:p>
    <w:p w:rsidR="00000000" w:rsidDel="00000000" w:rsidP="00000000" w:rsidRDefault="00000000" w:rsidRPr="00000000" w14:paraId="0000018B">
      <w:pPr>
        <w:ind w:left="2160" w:firstLine="0"/>
        <w:rPr>
          <w:rFonts w:ascii="Courier New" w:cs="Courier New" w:eastAsia="Courier New" w:hAnsi="Courier New"/>
          <w:i w:val="1"/>
          <w:color w:val="a0a1a7"/>
          <w:sz w:val="18"/>
          <w:szCs w:val="18"/>
          <w:shd w:fill="fafafa" w:val="clear"/>
        </w:rPr>
      </w:pPr>
      <w:r w:rsidDel="00000000" w:rsidR="00000000" w:rsidRPr="00000000">
        <w:rPr>
          <w:rFonts w:ascii="Courier New" w:cs="Courier New" w:eastAsia="Courier New" w:hAnsi="Courier New"/>
          <w:i w:val="1"/>
          <w:color w:val="a0a1a7"/>
          <w:sz w:val="18"/>
          <w:szCs w:val="18"/>
          <w:shd w:fill="fafafa" w:val="clear"/>
          <w:rtl w:val="0"/>
        </w:rPr>
        <w:t xml:space="preserve">*/</w:t>
      </w:r>
    </w:p>
    <w:p w:rsidR="00000000" w:rsidDel="00000000" w:rsidP="00000000" w:rsidRDefault="00000000" w:rsidRPr="00000000" w14:paraId="0000018C">
      <w:pPr>
        <w:ind w:left="2160" w:firstLine="0"/>
        <w:rPr/>
      </w:pPr>
      <w:r w:rsidDel="00000000" w:rsidR="00000000" w:rsidRPr="00000000">
        <w:rPr>
          <w:rtl w:val="0"/>
        </w:rPr>
      </w:r>
    </w:p>
    <w:p w:rsidR="00000000" w:rsidDel="00000000" w:rsidP="00000000" w:rsidRDefault="00000000" w:rsidRPr="00000000" w14:paraId="0000018D">
      <w:pPr>
        <w:numPr>
          <w:ilvl w:val="0"/>
          <w:numId w:val="6"/>
        </w:numPr>
        <w:ind w:left="1440" w:hanging="360"/>
        <w:rPr>
          <w:u w:val="none"/>
        </w:rPr>
      </w:pPr>
      <w:r w:rsidDel="00000000" w:rsidR="00000000" w:rsidRPr="00000000">
        <w:rPr>
          <w:rtl w:val="0"/>
        </w:rPr>
        <w:t xml:space="preserve">Se cere să rezolvați un exercițiu de algoritmică: se citește o pistă de biciclete cu cel puțin 5 puncte de interes. Se cere să găsiți 3 puncte de interes care formează un traseu de lungime maximă. Ca output veți afișa cele 3 puncte în ordinea aleasă, lungimea totala a traseului ales (distanta de la primul la al doilea plus distanța de la al doilea la al treilea), dar și suma vizitatorilor.</w:t>
      </w:r>
    </w:p>
    <w:p w:rsidR="00000000" w:rsidDel="00000000" w:rsidP="00000000" w:rsidRDefault="00000000" w:rsidRPr="00000000" w14:paraId="0000018E">
      <w:pPr>
        <w:numPr>
          <w:ilvl w:val="0"/>
          <w:numId w:val="6"/>
        </w:numPr>
        <w:ind w:left="1440" w:hanging="360"/>
        <w:rPr>
          <w:u w:val="none"/>
        </w:rPr>
      </w:pPr>
      <w:r w:rsidDel="00000000" w:rsidR="00000000" w:rsidRPr="00000000">
        <w:rPr>
          <w:rtl w:val="0"/>
        </w:rPr>
        <w:t xml:space="preserve">Cerința geamănă. Găsiți cele mai populare trei puncte de interes (după numărul de vizitatori) și afișați cel mai scurt traseu care trece prin toate cele 3 puncte.</w:t>
      </w:r>
    </w:p>
    <w:p w:rsidR="00000000" w:rsidDel="00000000" w:rsidP="00000000" w:rsidRDefault="00000000" w:rsidRPr="00000000" w14:paraId="0000018F">
      <w:pPr>
        <w:ind w:left="1440" w:firstLine="0"/>
        <w:rPr/>
      </w:pPr>
      <w:r w:rsidDel="00000000" w:rsidR="00000000" w:rsidRPr="00000000">
        <w:rPr>
          <w:rtl w:val="0"/>
        </w:rPr>
        <w:t xml:space="preserve">Hint: Dacă notăm A,B,C cele mai populare puncte, exista 6 trasee posibile: ABC, ACB, BAC, BCA, CAB, CBA. Îl veți afișa doar pe cel mai scurt dintre acestea.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În această cerință aveți noutăți (implementarea operatorilor în cazul claselor compuse)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i w:val="1"/>
          <w:color w:val="50a14e"/>
        </w:rPr>
      </w:pPr>
      <w:r w:rsidDel="00000000" w:rsidR="00000000" w:rsidRPr="00000000">
        <w:rPr>
          <w:b w:val="1"/>
          <w:i w:val="1"/>
          <w:color w:val="50a14e"/>
          <w:rtl w:val="0"/>
        </w:rPr>
        <w:t xml:space="preserve">Ca bonus simplu (În loc de +0.2p primiți +0.1p), ziua următoare veți primi și exercițiile 4-5 care vor fi de același nivel ca 2 și 3.</w:t>
      </w:r>
    </w:p>
    <w:p w:rsidR="00000000" w:rsidDel="00000000" w:rsidP="00000000" w:rsidRDefault="00000000" w:rsidRPr="00000000" w14:paraId="00000195">
      <w:pPr>
        <w:rPr>
          <w:i w:val="1"/>
        </w:rPr>
      </w:pPr>
      <w:r w:rsidDel="00000000" w:rsidR="00000000" w:rsidRPr="00000000">
        <w:rPr>
          <w:rtl w:val="0"/>
        </w:rPr>
      </w:r>
    </w:p>
    <w:p w:rsidR="00000000" w:rsidDel="00000000" w:rsidP="00000000" w:rsidRDefault="00000000" w:rsidRPr="00000000" w14:paraId="00000196">
      <w:pPr>
        <w:rPr>
          <w:i w:val="1"/>
        </w:rPr>
      </w:pPr>
      <w:r w:rsidDel="00000000" w:rsidR="00000000" w:rsidRPr="00000000">
        <w:rPr>
          <w:i w:val="1"/>
          <w:rtl w:val="0"/>
        </w:rPr>
        <w:t xml:space="preserve">4. Formular</w:t>
      </w:r>
    </w:p>
    <w:p w:rsidR="00000000" w:rsidDel="00000000" w:rsidP="00000000" w:rsidRDefault="00000000" w:rsidRPr="00000000" w14:paraId="00000197">
      <w:pPr>
        <w:rPr/>
      </w:pPr>
      <w:r w:rsidDel="00000000" w:rsidR="00000000" w:rsidRPr="00000000">
        <w:rPr>
          <w:i w:val="1"/>
          <w:rtl w:val="0"/>
        </w:rPr>
        <w:t xml:space="preserve">5. Hărți</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fu9u1k52pt3a" w:id="13"/>
      <w:bookmarkEnd w:id="13"/>
      <w:r w:rsidDel="00000000" w:rsidR="00000000" w:rsidRPr="00000000">
        <w:rPr>
          <w:rtl w:val="0"/>
        </w:rPr>
        <w:t xml:space="preserve">6. Algoritmica **</w:t>
      </w:r>
    </w:p>
    <w:p w:rsidR="00000000" w:rsidDel="00000000" w:rsidP="00000000" w:rsidRDefault="00000000" w:rsidRPr="00000000" w14:paraId="0000019A">
      <w:pPr>
        <w:rPr/>
      </w:pPr>
      <w:r w:rsidDel="00000000" w:rsidR="00000000" w:rsidRPr="00000000">
        <w:rPr>
          <w:rtl w:val="0"/>
        </w:rPr>
        <w:t xml:space="preserve">Să implementăm un simplu algoritm de umplere (fill) prin care vom răspunde la o întrebare simplă: care este distanța minimă dintre două puncte de pe o matrice și în câte modalități se poate crea un drum minim între acestea două?</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Vom considera matricea pătratică de dimensiune n x n. În interiorul acesteia exista obstacole, notate cu valoarea 0, și zone libere notate cu valoarea 1.</w:t>
      </w:r>
    </w:p>
    <w:p w:rsidR="00000000" w:rsidDel="00000000" w:rsidP="00000000" w:rsidRDefault="00000000" w:rsidRPr="00000000" w14:paraId="0000019D">
      <w:pPr>
        <w:rPr/>
      </w:pPr>
      <w:r w:rsidDel="00000000" w:rsidR="00000000" w:rsidRPr="00000000">
        <w:rPr>
          <w:rtl w:val="0"/>
        </w:rPr>
        <w:t xml:space="preserve">Clasele: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Avem o clasă Maze care va conține o matrice de dimensiune </w:t>
      </w:r>
      <w:r w:rsidDel="00000000" w:rsidR="00000000" w:rsidRPr="00000000">
        <w:rPr>
          <w:b w:val="1"/>
          <w:rtl w:val="0"/>
        </w:rPr>
        <w:t xml:space="preserve">n x n</w:t>
      </w:r>
      <w:r w:rsidDel="00000000" w:rsidR="00000000" w:rsidRPr="00000000">
        <w:rPr>
          <w:rtl w:val="0"/>
        </w:rPr>
        <w:t xml:space="preserve">, dar și două coordonate </w:t>
      </w:r>
      <w:r w:rsidDel="00000000" w:rsidR="00000000" w:rsidRPr="00000000">
        <w:rPr>
          <w:b w:val="1"/>
          <w:rtl w:val="0"/>
        </w:rPr>
        <w:t xml:space="preserve">start</w:t>
      </w:r>
      <w:r w:rsidDel="00000000" w:rsidR="00000000" w:rsidRPr="00000000">
        <w:rPr>
          <w:rtl w:val="0"/>
        </w:rPr>
        <w:t xml:space="preserve"> și </w:t>
      </w:r>
      <w:r w:rsidDel="00000000" w:rsidR="00000000" w:rsidRPr="00000000">
        <w:rPr>
          <w:b w:val="1"/>
          <w:rtl w:val="0"/>
        </w:rPr>
        <w:t xml:space="preserve">end</w:t>
      </w:r>
      <w:r w:rsidDel="00000000" w:rsidR="00000000" w:rsidRPr="00000000">
        <w:rPr>
          <w:rtl w:val="0"/>
        </w:rPr>
        <w:t xml:space="preserve">,</w:t>
      </w:r>
    </w:p>
    <w:p w:rsidR="00000000" w:rsidDel="00000000" w:rsidP="00000000" w:rsidRDefault="00000000" w:rsidRPr="00000000" w14:paraId="000001A0">
      <w:pPr>
        <w:rPr>
          <w:i w:val="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 clasă Queue care conține un vector de coordonate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și o clasă Coords care conține doi indici x,y din matrice.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4"/>
        </w:numPr>
        <w:ind w:left="720" w:hanging="360"/>
        <w:rPr>
          <w:u w:val="none"/>
        </w:rPr>
      </w:pPr>
      <w:r w:rsidDel="00000000" w:rsidR="00000000" w:rsidRPr="00000000">
        <w:rPr>
          <w:rtl w:val="0"/>
        </w:rPr>
        <w:t xml:space="preserve">Implementați clasele cerute, cu atribute, constructori și inclusiv operatorii de flux.</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Observații: pentru a refolosi cod, în constructor dar și în &gt;&gt;, în loc sa citiți întreaga matrice de nxn elemente, puteti folosi clasa Queue pentru a citi obstacolele și să completați voi matricea.</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4"/>
        </w:numPr>
        <w:ind w:left="720" w:hanging="360"/>
        <w:rPr>
          <w:u w:val="none"/>
        </w:rPr>
      </w:pPr>
      <w:r w:rsidDel="00000000" w:rsidR="00000000" w:rsidRPr="00000000">
        <w:rPr>
          <w:rtl w:val="0"/>
        </w:rPr>
        <w:t xml:space="preserve">Pentru a putea folosi clasa Queue ca pe o coada/ vector de coordonate, aceasta va conține căteva metode și operatori:</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i w:val="1"/>
        </w:rPr>
      </w:pPr>
      <w:r w:rsidDel="00000000" w:rsidR="00000000" w:rsidRPr="00000000">
        <w:rPr>
          <w:b w:val="1"/>
          <w:i w:val="1"/>
          <w:rtl w:val="0"/>
        </w:rPr>
        <w:tab/>
        <w:t xml:space="preserve">Metode:</w:t>
      </w:r>
    </w:p>
    <w:p w:rsidR="00000000" w:rsidDel="00000000" w:rsidP="00000000" w:rsidRDefault="00000000" w:rsidRPr="00000000" w14:paraId="000001AC">
      <w:pPr>
        <w:rPr>
          <w:rFonts w:ascii="Fira Code" w:cs="Fira Code" w:eastAsia="Fira Code" w:hAnsi="Fira Code"/>
        </w:rPr>
      </w:pPr>
      <w:r w:rsidDel="00000000" w:rsidR="00000000" w:rsidRPr="00000000">
        <w:rPr>
          <w:rtl w:val="0"/>
        </w:rPr>
      </w:r>
    </w:p>
    <w:p w:rsidR="00000000" w:rsidDel="00000000" w:rsidP="00000000" w:rsidRDefault="00000000" w:rsidRPr="00000000" w14:paraId="000001AD">
      <w:pPr>
        <w:ind w:firstLine="720"/>
        <w:rPr>
          <w:rFonts w:ascii="Fira Code" w:cs="Fira Code" w:eastAsia="Fira Code" w:hAnsi="Fira Code"/>
          <w:i w:val="1"/>
          <w:color w:val="a626a4"/>
          <w:shd w:fill="fafafa" w:val="clear"/>
        </w:rPr>
      </w:pPr>
      <w:r w:rsidDel="00000000" w:rsidR="00000000" w:rsidRPr="00000000">
        <w:rPr>
          <w:rFonts w:ascii="Fira Code" w:cs="Fira Code" w:eastAsia="Fira Code" w:hAnsi="Fira Code"/>
          <w:i w:val="1"/>
          <w:color w:val="a626a4"/>
          <w:shd w:fill="fafafa" w:val="clear"/>
          <w:rtl w:val="0"/>
        </w:rPr>
        <w:t xml:space="preserve">void </w:t>
      </w:r>
      <w:r w:rsidDel="00000000" w:rsidR="00000000" w:rsidRPr="00000000">
        <w:rPr>
          <w:rFonts w:ascii="Fira Code" w:cs="Fira Code" w:eastAsia="Fira Code" w:hAnsi="Fira Code"/>
          <w:color w:val="4078f2"/>
          <w:shd w:fill="fafafa" w:val="clear"/>
          <w:rtl w:val="0"/>
        </w:rPr>
        <w:t xml:space="preserve">clear</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elimină toate elementele</w:t>
      </w:r>
      <w:r w:rsidDel="00000000" w:rsidR="00000000" w:rsidRPr="00000000">
        <w:rPr>
          <w:rtl w:val="0"/>
        </w:rPr>
      </w:r>
    </w:p>
    <w:p w:rsidR="00000000" w:rsidDel="00000000" w:rsidP="00000000" w:rsidRDefault="00000000" w:rsidRPr="00000000" w14:paraId="000001AE">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AF">
      <w:pPr>
        <w:ind w:firstLine="720"/>
        <w:rPr>
          <w:rFonts w:ascii="Fira Code" w:cs="Fira Code" w:eastAsia="Fira Code" w:hAnsi="Fira Code"/>
          <w:i w:val="1"/>
          <w:color w:val="a0a1a7"/>
          <w:shd w:fill="fafafa" w:val="clear"/>
        </w:rPr>
      </w:pPr>
      <w:r w:rsidDel="00000000" w:rsidR="00000000" w:rsidRPr="00000000">
        <w:rPr>
          <w:rFonts w:ascii="Fira Code" w:cs="Fira Code" w:eastAsia="Fira Code" w:hAnsi="Fira Code"/>
          <w:i w:val="1"/>
          <w:color w:val="a626a4"/>
          <w:shd w:fill="fafafa" w:val="clear"/>
          <w:rtl w:val="0"/>
        </w:rPr>
        <w:t xml:space="preserve">void</w:t>
      </w:r>
      <w:r w:rsidDel="00000000" w:rsidR="00000000" w:rsidRPr="00000000">
        <w:rPr>
          <w:rFonts w:ascii="Fira Code" w:cs="Fira Code" w:eastAsia="Fira Code" w:hAnsi="Fira Code"/>
          <w:i w:val="1"/>
          <w:color w:val="a626a4"/>
          <w:shd w:fill="fafafa" w:val="clear"/>
          <w:rtl w:val="0"/>
        </w:rPr>
        <w:t xml:space="preserve"> </w:t>
      </w:r>
      <w:r w:rsidDel="00000000" w:rsidR="00000000" w:rsidRPr="00000000">
        <w:rPr>
          <w:rFonts w:ascii="Fira Code" w:cs="Fira Code" w:eastAsia="Fira Code" w:hAnsi="Fira Code"/>
          <w:color w:val="4078f2"/>
          <w:shd w:fill="fafafa" w:val="clear"/>
          <w:rtl w:val="0"/>
        </w:rPr>
        <w:t xml:space="preserve">isEmpty</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returneaza true doar atunci cand coada nu are elemente</w:t>
      </w:r>
    </w:p>
    <w:p w:rsidR="00000000" w:rsidDel="00000000" w:rsidP="00000000" w:rsidRDefault="00000000" w:rsidRPr="00000000" w14:paraId="000001B0">
      <w:pPr>
        <w:ind w:left="0" w:firstLine="0"/>
        <w:rPr>
          <w:rFonts w:ascii="Fira Code" w:cs="Fira Code" w:eastAsia="Fira Code" w:hAnsi="Fira Code"/>
          <w:i w:val="1"/>
          <w:color w:val="a626a4"/>
          <w:shd w:fill="fafafa" w:val="clea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ab/>
      </w:r>
      <w:r w:rsidDel="00000000" w:rsidR="00000000" w:rsidRPr="00000000">
        <w:rPr>
          <w:b w:val="1"/>
          <w:i w:val="1"/>
          <w:rtl w:val="0"/>
        </w:rPr>
        <w:t xml:space="preserve">Operatori</w:t>
      </w:r>
      <w:r w:rsidDel="00000000" w:rsidR="00000000" w:rsidRPr="00000000">
        <w:rPr>
          <w:b w:val="1"/>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Fira Code" w:cs="Fira Code" w:eastAsia="Fira Code" w:hAnsi="Fira Code"/>
          <w:i w:val="1"/>
          <w:color w:val="a0a1a7"/>
          <w:shd w:fill="fafafa" w:val="clear"/>
        </w:rPr>
      </w:pPr>
      <w:r w:rsidDel="00000000" w:rsidR="00000000" w:rsidRPr="00000000">
        <w:rPr>
          <w:rtl w:val="0"/>
        </w:rPr>
        <w:tab/>
      </w:r>
      <w:r w:rsidDel="00000000" w:rsidR="00000000" w:rsidRPr="00000000">
        <w:rPr>
          <w:rFonts w:ascii="Fira Code" w:cs="Fira Code" w:eastAsia="Fira Code" w:hAnsi="Fira Code"/>
          <w:color w:val="c18401"/>
          <w:shd w:fill="fafafa" w:val="clear"/>
          <w:rtl w:val="0"/>
        </w:rPr>
        <w:t xml:space="preserve">Coords </w:t>
      </w:r>
      <w:r w:rsidDel="00000000" w:rsidR="00000000" w:rsidRPr="00000000">
        <w:rPr>
          <w:rFonts w:ascii="Fira Code" w:cs="Fira Code" w:eastAsia="Fira Code" w:hAnsi="Fira Code"/>
          <w:i w:val="1"/>
          <w:color w:val="a626a4"/>
          <w:shd w:fill="fafafa" w:val="clear"/>
          <w:rtl w:val="0"/>
        </w:rPr>
        <w:t xml:space="preserve">operator</w:t>
      </w:r>
      <w:r w:rsidDel="00000000" w:rsidR="00000000" w:rsidRPr="00000000">
        <w:rPr>
          <w:rFonts w:ascii="Fira Code" w:cs="Fira Code" w:eastAsia="Fira Code" w:hAnsi="Fira Code"/>
          <w:color w:val="4078f2"/>
          <w:shd w:fill="fafafa" w:val="clear"/>
          <w:rtl w:val="0"/>
        </w:rPr>
        <w:t xml:space="preserv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i w:val="1"/>
          <w:color w:val="a626a4"/>
          <w:shd w:fill="fafafa" w:val="clear"/>
          <w:rtl w:val="0"/>
        </w:rPr>
        <w:t xml:space="preserve">int </w:t>
      </w:r>
      <w:r w:rsidDel="00000000" w:rsidR="00000000" w:rsidRPr="00000000">
        <w:rPr>
          <w:rFonts w:ascii="Fira Code" w:cs="Fira Code" w:eastAsia="Fira Code" w:hAnsi="Fira Code"/>
          <w:color w:val="383a42"/>
          <w:shd w:fill="fafafa" w:val="clear"/>
          <w:rtl w:val="0"/>
        </w:rPr>
        <w:t xml:space="preserve">i); </w:t>
      </w:r>
      <w:r w:rsidDel="00000000" w:rsidR="00000000" w:rsidRPr="00000000">
        <w:rPr>
          <w:rFonts w:ascii="Fira Code" w:cs="Fira Code" w:eastAsia="Fira Code" w:hAnsi="Fira Code"/>
          <w:i w:val="1"/>
          <w:color w:val="a0a1a7"/>
          <w:shd w:fill="fafafa" w:val="clear"/>
          <w:rtl w:val="0"/>
        </w:rPr>
        <w:t xml:space="preserve">// returneaza coordonatele din coada, aflate la un anumit indice. Afișează un mesaj corespunzător și returneaza coordonatele -1, -1 dacă nu există un element pe indicele i.</w:t>
      </w:r>
    </w:p>
    <w:p w:rsidR="00000000" w:rsidDel="00000000" w:rsidP="00000000" w:rsidRDefault="00000000" w:rsidRPr="00000000" w14:paraId="000001B5">
      <w:pPr>
        <w:rPr>
          <w:rFonts w:ascii="Fira Code" w:cs="Fira Code" w:eastAsia="Fira Code" w:hAnsi="Fira Code"/>
        </w:rPr>
      </w:pPr>
      <w:r w:rsidDel="00000000" w:rsidR="00000000" w:rsidRPr="00000000">
        <w:rPr>
          <w:rtl w:val="0"/>
        </w:rPr>
      </w:r>
    </w:p>
    <w:p w:rsidR="00000000" w:rsidDel="00000000" w:rsidP="00000000" w:rsidRDefault="00000000" w:rsidRPr="00000000" w14:paraId="000001B6">
      <w:pPr>
        <w:rPr>
          <w:rFonts w:ascii="Fira Code" w:cs="Fira Code" w:eastAsia="Fira Code" w:hAnsi="Fira Code"/>
          <w:i w:val="1"/>
          <w:color w:val="a0a1a7"/>
          <w:shd w:fill="fafafa" w:val="clear"/>
        </w:rPr>
      </w:pPr>
      <w:r w:rsidDel="00000000" w:rsidR="00000000" w:rsidRPr="00000000">
        <w:rPr>
          <w:rFonts w:ascii="Fira Code" w:cs="Fira Code" w:eastAsia="Fira Code" w:hAnsi="Fira Code"/>
          <w:rtl w:val="0"/>
        </w:rPr>
        <w:tab/>
      </w:r>
      <w:r w:rsidDel="00000000" w:rsidR="00000000" w:rsidRPr="00000000">
        <w:rPr>
          <w:rFonts w:ascii="Fira Code" w:cs="Fira Code" w:eastAsia="Fira Code" w:hAnsi="Fira Code"/>
          <w:color w:val="c18401"/>
          <w:shd w:fill="fafafa" w:val="clear"/>
          <w:rtl w:val="0"/>
        </w:rPr>
        <w:t xml:space="preserve">Queue </w:t>
      </w:r>
      <w:r w:rsidDel="00000000" w:rsidR="00000000" w:rsidRPr="00000000">
        <w:rPr>
          <w:rFonts w:ascii="Fira Code" w:cs="Fira Code" w:eastAsia="Fira Code" w:hAnsi="Fira Code"/>
          <w:i w:val="1"/>
          <w:color w:val="a626a4"/>
          <w:shd w:fill="fafafa" w:val="clear"/>
          <w:rtl w:val="0"/>
        </w:rPr>
        <w:t xml:space="preserve">operator</w:t>
      </w:r>
      <w:r w:rsidDel="00000000" w:rsidR="00000000" w:rsidRPr="00000000">
        <w:rPr>
          <w:rFonts w:ascii="Fira Code" w:cs="Fira Code" w:eastAsia="Fira Code" w:hAnsi="Fira Code"/>
          <w:color w:val="4078f2"/>
          <w:shd w:fill="fafafa" w:val="clear"/>
          <w:rtl w:val="0"/>
        </w:rPr>
        <w:t xml:space="preserve">+=</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c18401"/>
          <w:shd w:fill="fafafa" w:val="clear"/>
          <w:rtl w:val="0"/>
        </w:rPr>
        <w:t xml:space="preserve">Coords </w:t>
      </w:r>
      <w:r w:rsidDel="00000000" w:rsidR="00000000" w:rsidRPr="00000000">
        <w:rPr>
          <w:rFonts w:ascii="Fira Code" w:cs="Fira Code" w:eastAsia="Fira Code" w:hAnsi="Fira Code"/>
          <w:i w:val="1"/>
          <w:color w:val="a626a4"/>
          <w:shd w:fill="fafafa" w:val="clear"/>
          <w:rtl w:val="0"/>
        </w:rPr>
        <w:t xml:space="preserve">new</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adaugă la final noile coordonate și returnează o copie a noii cozi.</w:t>
      </w:r>
    </w:p>
    <w:p w:rsidR="00000000" w:rsidDel="00000000" w:rsidP="00000000" w:rsidRDefault="00000000" w:rsidRPr="00000000" w14:paraId="000001B7">
      <w:pPr>
        <w:rPr>
          <w:rFonts w:ascii="Fira Code" w:cs="Fira Code" w:eastAsia="Fira Code" w:hAnsi="Fira Code"/>
        </w:rPr>
      </w:pPr>
      <w:r w:rsidDel="00000000" w:rsidR="00000000" w:rsidRPr="00000000">
        <w:rPr>
          <w:rtl w:val="0"/>
        </w:rPr>
      </w:r>
    </w:p>
    <w:p w:rsidR="00000000" w:rsidDel="00000000" w:rsidP="00000000" w:rsidRDefault="00000000" w:rsidRPr="00000000" w14:paraId="000001B8">
      <w:pPr>
        <w:rPr>
          <w:rFonts w:ascii="Fira Code" w:cs="Fira Code" w:eastAsia="Fira Code" w:hAnsi="Fira Code"/>
        </w:rPr>
      </w:pPr>
      <w:r w:rsidDel="00000000" w:rsidR="00000000" w:rsidRPr="00000000">
        <w:rPr>
          <w:rFonts w:ascii="Fira Code" w:cs="Fira Code" w:eastAsia="Fira Code" w:hAnsi="Fira Code"/>
          <w:rtl w:val="0"/>
        </w:rPr>
        <w:tab/>
      </w:r>
    </w:p>
    <w:p w:rsidR="00000000" w:rsidDel="00000000" w:rsidP="00000000" w:rsidRDefault="00000000" w:rsidRPr="00000000" w14:paraId="000001B9">
      <w:pPr>
        <w:ind w:firstLine="720"/>
        <w:rPr>
          <w:rFonts w:ascii="Fira Code" w:cs="Fira Code" w:eastAsia="Fira Code" w:hAnsi="Fira Code"/>
          <w:i w:val="1"/>
          <w:color w:val="a0a1a7"/>
          <w:shd w:fill="fafafa" w:val="clear"/>
        </w:rPr>
      </w:pPr>
      <w:r w:rsidDel="00000000" w:rsidR="00000000" w:rsidRPr="00000000">
        <w:rPr>
          <w:rFonts w:ascii="Fira Code" w:cs="Fira Code" w:eastAsia="Fira Code" w:hAnsi="Fira Code"/>
          <w:color w:val="c18401"/>
          <w:shd w:fill="fafafa" w:val="clear"/>
          <w:rtl w:val="0"/>
        </w:rPr>
        <w:t xml:space="preserve">Queue </w:t>
      </w:r>
      <w:r w:rsidDel="00000000" w:rsidR="00000000" w:rsidRPr="00000000">
        <w:rPr>
          <w:rFonts w:ascii="Fira Code" w:cs="Fira Code" w:eastAsia="Fira Code" w:hAnsi="Fira Code"/>
          <w:i w:val="1"/>
          <w:color w:val="a626a4"/>
          <w:shd w:fill="fafafa" w:val="clear"/>
          <w:rtl w:val="0"/>
        </w:rPr>
        <w:t xml:space="preserve">operator</w:t>
      </w:r>
      <w:r w:rsidDel="00000000" w:rsidR="00000000" w:rsidRPr="00000000">
        <w:rPr>
          <w:rFonts w:ascii="Fira Code" w:cs="Fira Code" w:eastAsia="Fira Code" w:hAnsi="Fira Code"/>
          <w:color w:val="383a42"/>
          <w:shd w:fill="fafafa" w:val="clear"/>
          <w:rtl w:val="0"/>
        </w:rPr>
        <w:t xml:space="preserve">–</w:t>
      </w:r>
      <w:r w:rsidDel="00000000" w:rsidR="00000000" w:rsidRPr="00000000">
        <w:rPr>
          <w:rFonts w:ascii="Fira Code" w:cs="Fira Code" w:eastAsia="Fira Code" w:hAnsi="Fira Code"/>
          <w:color w:val="4078f2"/>
          <w:shd w:fill="fafafa" w:val="clear"/>
          <w:rtl w:val="0"/>
        </w:rPr>
        <w:t xml:space="preserve">-</w:t>
      </w:r>
      <w:r w:rsidDel="00000000" w:rsidR="00000000" w:rsidRPr="00000000">
        <w:rPr>
          <w:rFonts w:ascii="Fira Code" w:cs="Fira Code" w:eastAsia="Fira Code" w:hAnsi="Fira Code"/>
          <w:color w:val="383a42"/>
          <w:shd w:fill="fafafa" w:val="clear"/>
          <w:rtl w:val="0"/>
        </w:rPr>
        <w:t xml:space="preserve">();  </w:t>
      </w:r>
      <w:r w:rsidDel="00000000" w:rsidR="00000000" w:rsidRPr="00000000">
        <w:rPr>
          <w:rFonts w:ascii="Fira Code" w:cs="Fira Code" w:eastAsia="Fira Code" w:hAnsi="Fira Code"/>
          <w:i w:val="1"/>
          <w:color w:val="a0a1a7"/>
          <w:shd w:fill="fafafa" w:val="clear"/>
          <w:rtl w:val="0"/>
        </w:rPr>
        <w:t xml:space="preserve">// elimină primul element din coadă</w:t>
      </w:r>
    </w:p>
    <w:p w:rsidR="00000000" w:rsidDel="00000000" w:rsidP="00000000" w:rsidRDefault="00000000" w:rsidRPr="00000000" w14:paraId="000001BA">
      <w:pPr>
        <w:ind w:firstLine="72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4"/>
        </w:numPr>
        <w:ind w:left="720" w:hanging="360"/>
        <w:rPr>
          <w:u w:val="none"/>
        </w:rPr>
      </w:pPr>
      <w:r w:rsidDel="00000000" w:rsidR="00000000" w:rsidRPr="00000000">
        <w:rPr>
          <w:rtl w:val="0"/>
        </w:rPr>
        <w:t xml:space="preserve">Implementați o metoda care rulează operația de fill cu ajutorul unei cozi de tipul Queue și care afișează matricea „umplută” la final de algoritm.</w:t>
      </w:r>
    </w:p>
    <w:p w:rsidR="00000000" w:rsidDel="00000000" w:rsidP="00000000" w:rsidRDefault="00000000" w:rsidRPr="00000000" w14:paraId="000001BD">
      <w:pPr>
        <w:ind w:left="720" w:firstLine="0"/>
        <w:rPr>
          <w:b w:val="1"/>
          <w:color w:val="50a14e"/>
        </w:rPr>
      </w:pPr>
      <w:r w:rsidDel="00000000" w:rsidR="00000000" w:rsidRPr="00000000">
        <w:rPr>
          <w:b w:val="1"/>
          <w:color w:val="50a14e"/>
          <w:rtl w:val="0"/>
        </w:rPr>
        <w:t xml:space="preserve">Vedeți exemplul de mai jos.</w:t>
      </w:r>
    </w:p>
    <w:p w:rsidR="00000000" w:rsidDel="00000000" w:rsidP="00000000" w:rsidRDefault="00000000" w:rsidRPr="00000000" w14:paraId="000001BE">
      <w:pPr>
        <w:rPr/>
      </w:pPr>
      <w:r w:rsidDel="00000000" w:rsidR="00000000" w:rsidRPr="00000000">
        <w:rPr>
          <w:rtl w:val="0"/>
        </w:rPr>
        <w:tab/>
      </w:r>
    </w:p>
    <w:p w:rsidR="00000000" w:rsidDel="00000000" w:rsidP="00000000" w:rsidRDefault="00000000" w:rsidRPr="00000000" w14:paraId="000001BF">
      <w:pPr>
        <w:numPr>
          <w:ilvl w:val="0"/>
          <w:numId w:val="4"/>
        </w:numPr>
        <w:ind w:left="720" w:hanging="360"/>
        <w:rPr>
          <w:u w:val="none"/>
        </w:rPr>
      </w:pPr>
      <w:r w:rsidDel="00000000" w:rsidR="00000000" w:rsidRPr="00000000">
        <w:rPr>
          <w:rtl w:val="0"/>
        </w:rPr>
        <w:t xml:space="preserve">Extindeți punctul c) astfel încât să puteți calcula și număr de drumuri minime </w:t>
      </w:r>
      <w:r w:rsidDel="00000000" w:rsidR="00000000" w:rsidRPr="00000000">
        <w:rPr>
          <w:b w:val="1"/>
          <w:color w:val="50a14e"/>
          <w:rtl w:val="0"/>
        </w:rPr>
        <w:t xml:space="preserve">Vedeți exemplul de mai jos.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Exemplu input și matrice finală:</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Fira Code" w:cs="Fira Code" w:eastAsia="Fira Code" w:hAnsi="Fira Code"/>
        </w:rPr>
      </w:pPr>
      <w:r w:rsidDel="00000000" w:rsidR="00000000" w:rsidRPr="00000000">
        <w:rPr>
          <w:rtl w:val="0"/>
        </w:rPr>
        <w:tab/>
      </w:r>
      <w:r w:rsidDel="00000000" w:rsidR="00000000" w:rsidRPr="00000000">
        <w:rPr>
          <w:rFonts w:ascii="Fira Code" w:cs="Fira Code" w:eastAsia="Fira Code" w:hAnsi="Fira Code"/>
          <w:rtl w:val="0"/>
        </w:rPr>
        <w:t xml:space="preserve">Maze:</w:t>
      </w:r>
    </w:p>
    <w:p w:rsidR="00000000" w:rsidDel="00000000" w:rsidP="00000000" w:rsidRDefault="00000000" w:rsidRPr="00000000" w14:paraId="000001C6">
      <w:pPr>
        <w:rPr>
          <w:rFonts w:ascii="Fira Code" w:cs="Fira Code" w:eastAsia="Fira Code" w:hAnsi="Fira Code"/>
        </w:rPr>
      </w:pPr>
      <w:r w:rsidDel="00000000" w:rsidR="00000000" w:rsidRPr="00000000">
        <w:rPr>
          <w:rFonts w:ascii="Fira Code" w:cs="Fira Code" w:eastAsia="Fira Code" w:hAnsi="Fira Code"/>
          <w:rtl w:val="0"/>
        </w:rPr>
        <w:tab/>
        <w:t xml:space="preserve">n=5</w:t>
      </w:r>
    </w:p>
    <w:p w:rsidR="00000000" w:rsidDel="00000000" w:rsidP="00000000" w:rsidRDefault="00000000" w:rsidRPr="00000000" w14:paraId="000001C7">
      <w:pPr>
        <w:rPr>
          <w:rFonts w:ascii="Fira Code" w:cs="Fira Code" w:eastAsia="Fira Code" w:hAnsi="Fira Code"/>
        </w:rPr>
      </w:pPr>
      <w:r w:rsidDel="00000000" w:rsidR="00000000" w:rsidRPr="00000000">
        <w:rPr>
          <w:rFonts w:ascii="Fira Code" w:cs="Fira Code" w:eastAsia="Fira Code" w:hAnsi="Fira Code"/>
          <w:rtl w:val="0"/>
        </w:rPr>
        <w:tab/>
        <w:t xml:space="preserve">x: 0</w:t>
      </w:r>
    </w:p>
    <w:p w:rsidR="00000000" w:rsidDel="00000000" w:rsidP="00000000" w:rsidRDefault="00000000" w:rsidRPr="00000000" w14:paraId="000001C8">
      <w:pPr>
        <w:ind w:firstLine="720"/>
        <w:rPr>
          <w:rFonts w:ascii="Fira Code" w:cs="Fira Code" w:eastAsia="Fira Code" w:hAnsi="Fira Code"/>
        </w:rPr>
      </w:pPr>
      <w:r w:rsidDel="00000000" w:rsidR="00000000" w:rsidRPr="00000000">
        <w:rPr>
          <w:rFonts w:ascii="Fira Code" w:cs="Fira Code" w:eastAsia="Fira Code" w:hAnsi="Fira Code"/>
          <w:rtl w:val="0"/>
        </w:rPr>
        <w:t xml:space="preserve">y: 0</w:t>
      </w:r>
    </w:p>
    <w:p w:rsidR="00000000" w:rsidDel="00000000" w:rsidP="00000000" w:rsidRDefault="00000000" w:rsidRPr="00000000" w14:paraId="000001C9">
      <w:pPr>
        <w:rPr>
          <w:rFonts w:ascii="Fira Code" w:cs="Fira Code" w:eastAsia="Fira Code" w:hAnsi="Fira Code"/>
        </w:rPr>
      </w:pPr>
      <w:r w:rsidDel="00000000" w:rsidR="00000000" w:rsidRPr="00000000">
        <w:rPr>
          <w:rFonts w:ascii="Fira Code" w:cs="Fira Code" w:eastAsia="Fira Code" w:hAnsi="Fira Code"/>
          <w:rtl w:val="0"/>
        </w:rPr>
        <w:tab/>
        <w:t xml:space="preserve">x: 4</w:t>
      </w:r>
    </w:p>
    <w:p w:rsidR="00000000" w:rsidDel="00000000" w:rsidP="00000000" w:rsidRDefault="00000000" w:rsidRPr="00000000" w14:paraId="000001CA">
      <w:pPr>
        <w:ind w:firstLine="720"/>
        <w:rPr>
          <w:rFonts w:ascii="Fira Code" w:cs="Fira Code" w:eastAsia="Fira Code" w:hAnsi="Fira Code"/>
        </w:rPr>
      </w:pPr>
      <w:r w:rsidDel="00000000" w:rsidR="00000000" w:rsidRPr="00000000">
        <w:rPr>
          <w:rFonts w:ascii="Fira Code" w:cs="Fira Code" w:eastAsia="Fira Code" w:hAnsi="Fira Code"/>
          <w:rtl w:val="0"/>
        </w:rPr>
        <w:t xml:space="preserve">y: 0</w:t>
      </w:r>
    </w:p>
    <w:p w:rsidR="00000000" w:rsidDel="00000000" w:rsidP="00000000" w:rsidRDefault="00000000" w:rsidRPr="00000000" w14:paraId="000001CB">
      <w:pPr>
        <w:rPr>
          <w:rFonts w:ascii="Fira Code" w:cs="Fira Code" w:eastAsia="Fira Code" w:hAnsi="Fira Code"/>
        </w:rPr>
      </w:pPr>
      <w:r w:rsidDel="00000000" w:rsidR="00000000" w:rsidRPr="00000000">
        <w:rPr>
          <w:rFonts w:ascii="Fira Code" w:cs="Fira Code" w:eastAsia="Fira Code" w:hAnsi="Fira Code"/>
          <w:rtl w:val="0"/>
        </w:rPr>
        <w:tab/>
        <w:t xml:space="preserve">Queue:</w:t>
      </w:r>
    </w:p>
    <w:p w:rsidR="00000000" w:rsidDel="00000000" w:rsidP="00000000" w:rsidRDefault="00000000" w:rsidRPr="00000000" w14:paraId="000001CC">
      <w:pPr>
        <w:ind w:firstLine="720"/>
        <w:rPr>
          <w:rFonts w:ascii="Fira Code" w:cs="Fira Code" w:eastAsia="Fira Code" w:hAnsi="Fira Code"/>
        </w:rPr>
      </w:pPr>
      <w:r w:rsidDel="00000000" w:rsidR="00000000" w:rsidRPr="00000000">
        <w:rPr>
          <w:rFonts w:ascii="Fira Code" w:cs="Fira Code" w:eastAsia="Fira Code" w:hAnsi="Fira Code"/>
          <w:rtl w:val="0"/>
        </w:rPr>
        <w:t xml:space="preserve">5</w:t>
      </w:r>
    </w:p>
    <w:p w:rsidR="00000000" w:rsidDel="00000000" w:rsidP="00000000" w:rsidRDefault="00000000" w:rsidRPr="00000000" w14:paraId="000001CD">
      <w:pPr>
        <w:ind w:firstLine="720"/>
        <w:rPr>
          <w:rFonts w:ascii="Fira Code" w:cs="Fira Code" w:eastAsia="Fira Code" w:hAnsi="Fira Code"/>
        </w:rPr>
      </w:pPr>
      <w:r w:rsidDel="00000000" w:rsidR="00000000" w:rsidRPr="00000000">
        <w:rPr>
          <w:rFonts w:ascii="Fira Code" w:cs="Fira Code" w:eastAsia="Fira Code" w:hAnsi="Fira Code"/>
          <w:rtl w:val="0"/>
        </w:rPr>
        <w:t xml:space="preserve">x: 1</w:t>
      </w:r>
    </w:p>
    <w:p w:rsidR="00000000" w:rsidDel="00000000" w:rsidP="00000000" w:rsidRDefault="00000000" w:rsidRPr="00000000" w14:paraId="000001CE">
      <w:pPr>
        <w:ind w:firstLine="720"/>
        <w:rPr>
          <w:rFonts w:ascii="Fira Code" w:cs="Fira Code" w:eastAsia="Fira Code" w:hAnsi="Fira Code"/>
        </w:rPr>
      </w:pPr>
      <w:r w:rsidDel="00000000" w:rsidR="00000000" w:rsidRPr="00000000">
        <w:rPr>
          <w:rFonts w:ascii="Fira Code" w:cs="Fira Code" w:eastAsia="Fira Code" w:hAnsi="Fira Code"/>
          <w:rtl w:val="0"/>
        </w:rPr>
        <w:t xml:space="preserve">y: 0</w:t>
      </w:r>
    </w:p>
    <w:p w:rsidR="00000000" w:rsidDel="00000000" w:rsidP="00000000" w:rsidRDefault="00000000" w:rsidRPr="00000000" w14:paraId="000001CF">
      <w:pPr>
        <w:ind w:firstLine="720"/>
        <w:rPr>
          <w:rFonts w:ascii="Fira Code" w:cs="Fira Code" w:eastAsia="Fira Code" w:hAnsi="Fira Code"/>
        </w:rPr>
      </w:pPr>
      <w:r w:rsidDel="00000000" w:rsidR="00000000" w:rsidRPr="00000000">
        <w:rPr>
          <w:rFonts w:ascii="Fira Code" w:cs="Fira Code" w:eastAsia="Fira Code" w:hAnsi="Fira Code"/>
          <w:rtl w:val="0"/>
        </w:rPr>
        <w:t xml:space="preserve">x: 1</w:t>
      </w:r>
    </w:p>
    <w:p w:rsidR="00000000" w:rsidDel="00000000" w:rsidP="00000000" w:rsidRDefault="00000000" w:rsidRPr="00000000" w14:paraId="000001D0">
      <w:pPr>
        <w:ind w:firstLine="720"/>
        <w:rPr>
          <w:rFonts w:ascii="Fira Code" w:cs="Fira Code" w:eastAsia="Fira Code" w:hAnsi="Fira Code"/>
        </w:rPr>
      </w:pPr>
      <w:r w:rsidDel="00000000" w:rsidR="00000000" w:rsidRPr="00000000">
        <w:rPr>
          <w:rFonts w:ascii="Fira Code" w:cs="Fira Code" w:eastAsia="Fira Code" w:hAnsi="Fira Code"/>
          <w:rtl w:val="0"/>
        </w:rPr>
        <w:t xml:space="preserve">y: 2</w:t>
      </w:r>
    </w:p>
    <w:p w:rsidR="00000000" w:rsidDel="00000000" w:rsidP="00000000" w:rsidRDefault="00000000" w:rsidRPr="00000000" w14:paraId="000001D1">
      <w:pPr>
        <w:ind w:firstLine="720"/>
        <w:rPr>
          <w:rFonts w:ascii="Fira Code" w:cs="Fira Code" w:eastAsia="Fira Code" w:hAnsi="Fira Code"/>
        </w:rPr>
      </w:pPr>
      <w:r w:rsidDel="00000000" w:rsidR="00000000" w:rsidRPr="00000000">
        <w:rPr>
          <w:rFonts w:ascii="Fira Code" w:cs="Fira Code" w:eastAsia="Fira Code" w:hAnsi="Fira Code"/>
          <w:rtl w:val="0"/>
        </w:rPr>
        <w:t xml:space="preserve">x: 2</w:t>
      </w:r>
    </w:p>
    <w:p w:rsidR="00000000" w:rsidDel="00000000" w:rsidP="00000000" w:rsidRDefault="00000000" w:rsidRPr="00000000" w14:paraId="000001D2">
      <w:pPr>
        <w:ind w:firstLine="720"/>
        <w:rPr>
          <w:rFonts w:ascii="Fira Code" w:cs="Fira Code" w:eastAsia="Fira Code" w:hAnsi="Fira Code"/>
        </w:rPr>
      </w:pPr>
      <w:r w:rsidDel="00000000" w:rsidR="00000000" w:rsidRPr="00000000">
        <w:rPr>
          <w:rFonts w:ascii="Fira Code" w:cs="Fira Code" w:eastAsia="Fira Code" w:hAnsi="Fira Code"/>
          <w:rtl w:val="0"/>
        </w:rPr>
        <w:t xml:space="preserve">y: 2</w:t>
      </w:r>
    </w:p>
    <w:p w:rsidR="00000000" w:rsidDel="00000000" w:rsidP="00000000" w:rsidRDefault="00000000" w:rsidRPr="00000000" w14:paraId="000001D3">
      <w:pPr>
        <w:ind w:firstLine="720"/>
        <w:rPr>
          <w:rFonts w:ascii="Fira Code" w:cs="Fira Code" w:eastAsia="Fira Code" w:hAnsi="Fira Code"/>
        </w:rPr>
      </w:pPr>
      <w:r w:rsidDel="00000000" w:rsidR="00000000" w:rsidRPr="00000000">
        <w:rPr>
          <w:rFonts w:ascii="Fira Code" w:cs="Fira Code" w:eastAsia="Fira Code" w:hAnsi="Fira Code"/>
          <w:rtl w:val="0"/>
        </w:rPr>
        <w:t xml:space="preserve">x: 3</w:t>
      </w:r>
    </w:p>
    <w:p w:rsidR="00000000" w:rsidDel="00000000" w:rsidP="00000000" w:rsidRDefault="00000000" w:rsidRPr="00000000" w14:paraId="000001D4">
      <w:pPr>
        <w:ind w:firstLine="720"/>
        <w:rPr>
          <w:rFonts w:ascii="Fira Code" w:cs="Fira Code" w:eastAsia="Fira Code" w:hAnsi="Fira Code"/>
        </w:rPr>
      </w:pPr>
      <w:r w:rsidDel="00000000" w:rsidR="00000000" w:rsidRPr="00000000">
        <w:rPr>
          <w:rFonts w:ascii="Fira Code" w:cs="Fira Code" w:eastAsia="Fira Code" w:hAnsi="Fira Code"/>
          <w:rtl w:val="0"/>
        </w:rPr>
        <w:t xml:space="preserve">y: 2</w:t>
      </w:r>
    </w:p>
    <w:p w:rsidR="00000000" w:rsidDel="00000000" w:rsidP="00000000" w:rsidRDefault="00000000" w:rsidRPr="00000000" w14:paraId="000001D5">
      <w:pPr>
        <w:ind w:firstLine="720"/>
        <w:rPr>
          <w:rFonts w:ascii="Fira Code" w:cs="Fira Code" w:eastAsia="Fira Code" w:hAnsi="Fira Code"/>
        </w:rPr>
      </w:pPr>
      <w:r w:rsidDel="00000000" w:rsidR="00000000" w:rsidRPr="00000000">
        <w:rPr>
          <w:rFonts w:ascii="Fira Code" w:cs="Fira Code" w:eastAsia="Fira Code" w:hAnsi="Fira Code"/>
          <w:rtl w:val="0"/>
        </w:rPr>
        <w:t xml:space="preserve">x: 4</w:t>
      </w:r>
    </w:p>
    <w:p w:rsidR="00000000" w:rsidDel="00000000" w:rsidP="00000000" w:rsidRDefault="00000000" w:rsidRPr="00000000" w14:paraId="000001D6">
      <w:pPr>
        <w:ind w:firstLine="720"/>
        <w:rPr>
          <w:rFonts w:ascii="Fira Code" w:cs="Fira Code" w:eastAsia="Fira Code" w:hAnsi="Fira Code"/>
        </w:rPr>
      </w:pPr>
      <w:r w:rsidDel="00000000" w:rsidR="00000000" w:rsidRPr="00000000">
        <w:rPr>
          <w:rFonts w:ascii="Fira Code" w:cs="Fira Code" w:eastAsia="Fira Code" w:hAnsi="Fira Code"/>
          <w:rtl w:val="0"/>
        </w:rPr>
        <w:t xml:space="preserve">y: 1</w:t>
      </w:r>
    </w:p>
    <w:p w:rsidR="00000000" w:rsidDel="00000000" w:rsidP="00000000" w:rsidRDefault="00000000" w:rsidRPr="00000000" w14:paraId="000001D7">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D8">
      <w:pPr>
        <w:ind w:firstLine="720"/>
        <w:rPr>
          <w:rFonts w:ascii="Fira Code" w:cs="Fira Code" w:eastAsia="Fira Code" w:hAnsi="Fira Code"/>
        </w:rPr>
      </w:pPr>
      <w:r w:rsidDel="00000000" w:rsidR="00000000" w:rsidRPr="00000000">
        <w:rPr>
          <w:rFonts w:ascii="Fira Code" w:cs="Fira Code" w:eastAsia="Fira Code" w:hAnsi="Fira Code"/>
          <w:rtl w:val="0"/>
        </w:rPr>
        <w:t xml:space="preserve">Adica matricea (1=liber, s=start, e=end, 0=obstacol) este:</w:t>
      </w:r>
    </w:p>
    <w:p w:rsidR="00000000" w:rsidDel="00000000" w:rsidP="00000000" w:rsidRDefault="00000000" w:rsidRPr="00000000" w14:paraId="000001D9">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DA">
      <w:pPr>
        <w:ind w:firstLine="720"/>
        <w:rPr>
          <w:rFonts w:ascii="Fira Code" w:cs="Fira Code" w:eastAsia="Fira Code" w:hAnsi="Fira Code"/>
        </w:rPr>
      </w:pPr>
      <w:r w:rsidDel="00000000" w:rsidR="00000000" w:rsidRPr="00000000">
        <w:rPr>
          <w:rFonts w:ascii="Fira Code" w:cs="Fira Code" w:eastAsia="Fira Code" w:hAnsi="Fira Code"/>
          <w:rtl w:val="0"/>
        </w:rPr>
        <w:t xml:space="preserve">s 0 1 1 e</w:t>
      </w:r>
    </w:p>
    <w:p w:rsidR="00000000" w:rsidDel="00000000" w:rsidP="00000000" w:rsidRDefault="00000000" w:rsidRPr="00000000" w14:paraId="000001DB">
      <w:pPr>
        <w:ind w:firstLine="720"/>
        <w:rPr>
          <w:rFonts w:ascii="Fira Code" w:cs="Fira Code" w:eastAsia="Fira Code" w:hAnsi="Fira Code"/>
        </w:rPr>
      </w:pPr>
      <w:r w:rsidDel="00000000" w:rsidR="00000000" w:rsidRPr="00000000">
        <w:rPr>
          <w:rFonts w:ascii="Fira Code" w:cs="Fira Code" w:eastAsia="Fira Code" w:hAnsi="Fira Code"/>
          <w:rtl w:val="0"/>
        </w:rPr>
        <w:t xml:space="preserve">1 1 1 1 0</w:t>
      </w:r>
    </w:p>
    <w:p w:rsidR="00000000" w:rsidDel="00000000" w:rsidP="00000000" w:rsidRDefault="00000000" w:rsidRPr="00000000" w14:paraId="000001DC">
      <w:pPr>
        <w:ind w:firstLine="720"/>
        <w:rPr>
          <w:rFonts w:ascii="Fira Code" w:cs="Fira Code" w:eastAsia="Fira Code" w:hAnsi="Fira Code"/>
        </w:rPr>
      </w:pPr>
      <w:r w:rsidDel="00000000" w:rsidR="00000000" w:rsidRPr="00000000">
        <w:rPr>
          <w:rFonts w:ascii="Fira Code" w:cs="Fira Code" w:eastAsia="Fira Code" w:hAnsi="Fira Code"/>
          <w:rtl w:val="0"/>
        </w:rPr>
        <w:t xml:space="preserve">1 0 0 0 1</w:t>
      </w:r>
    </w:p>
    <w:p w:rsidR="00000000" w:rsidDel="00000000" w:rsidP="00000000" w:rsidRDefault="00000000" w:rsidRPr="00000000" w14:paraId="000001DD">
      <w:pPr>
        <w:ind w:firstLine="720"/>
        <w:rPr>
          <w:rFonts w:ascii="Fira Code" w:cs="Fira Code" w:eastAsia="Fira Code" w:hAnsi="Fira Code"/>
        </w:rPr>
      </w:pPr>
      <w:r w:rsidDel="00000000" w:rsidR="00000000" w:rsidRPr="00000000">
        <w:rPr>
          <w:rFonts w:ascii="Fira Code" w:cs="Fira Code" w:eastAsia="Fira Code" w:hAnsi="Fira Code"/>
          <w:rtl w:val="0"/>
        </w:rPr>
        <w:t xml:space="preserve">1 1 1 1 1</w:t>
      </w:r>
    </w:p>
    <w:p w:rsidR="00000000" w:rsidDel="00000000" w:rsidP="00000000" w:rsidRDefault="00000000" w:rsidRPr="00000000" w14:paraId="000001DE">
      <w:pPr>
        <w:ind w:firstLine="720"/>
        <w:rPr>
          <w:rFonts w:ascii="Fira Code" w:cs="Fira Code" w:eastAsia="Fira Code" w:hAnsi="Fira Code"/>
        </w:rPr>
      </w:pPr>
      <w:r w:rsidDel="00000000" w:rsidR="00000000" w:rsidRPr="00000000">
        <w:rPr>
          <w:rFonts w:ascii="Fira Code" w:cs="Fira Code" w:eastAsia="Fira Code" w:hAnsi="Fira Code"/>
          <w:rtl w:val="0"/>
        </w:rPr>
        <w:t xml:space="preserve">1 1 1 1 1</w:t>
      </w:r>
    </w:p>
    <w:p w:rsidR="00000000" w:rsidDel="00000000" w:rsidP="00000000" w:rsidRDefault="00000000" w:rsidRPr="00000000" w14:paraId="000001DF">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E0">
      <w:pPr>
        <w:ind w:firstLine="720"/>
        <w:rPr>
          <w:rFonts w:ascii="Fira Code" w:cs="Fira Code" w:eastAsia="Fira Code" w:hAnsi="Fira Code"/>
        </w:rPr>
      </w:pPr>
      <w:r w:rsidDel="00000000" w:rsidR="00000000" w:rsidRPr="00000000">
        <w:rPr>
          <w:rFonts w:ascii="Fira Code" w:cs="Fira Code" w:eastAsia="Fira Code" w:hAnsi="Fira Code"/>
          <w:rtl w:val="0"/>
        </w:rPr>
        <w:t xml:space="preserve">c) Atunci matricea finala este:</w:t>
      </w:r>
    </w:p>
    <w:p w:rsidR="00000000" w:rsidDel="00000000" w:rsidP="00000000" w:rsidRDefault="00000000" w:rsidRPr="00000000" w14:paraId="000001E1">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E2">
      <w:pPr>
        <w:ind w:firstLine="720"/>
        <w:rPr>
          <w:rFonts w:ascii="Fira Code" w:cs="Fira Code" w:eastAsia="Fira Code" w:hAnsi="Fira Code"/>
        </w:rPr>
      </w:pPr>
      <w:r w:rsidDel="00000000" w:rsidR="00000000" w:rsidRPr="00000000">
        <w:rPr>
          <w:rFonts w:ascii="Fira Code" w:cs="Fira Code" w:eastAsia="Fira Code" w:hAnsi="Fira Code"/>
          <w:rtl w:val="0"/>
        </w:rPr>
        <w:t xml:space="preserve">s 0 4 5 e(6)</w:t>
      </w:r>
    </w:p>
    <w:p w:rsidR="00000000" w:rsidDel="00000000" w:rsidP="00000000" w:rsidRDefault="00000000" w:rsidRPr="00000000" w14:paraId="000001E3">
      <w:pPr>
        <w:ind w:firstLine="720"/>
        <w:rPr>
          <w:rFonts w:ascii="Fira Code" w:cs="Fira Code" w:eastAsia="Fira Code" w:hAnsi="Fira Code"/>
        </w:rPr>
      </w:pPr>
      <w:r w:rsidDel="00000000" w:rsidR="00000000" w:rsidRPr="00000000">
        <w:rPr>
          <w:rFonts w:ascii="Fira Code" w:cs="Fira Code" w:eastAsia="Fira Code" w:hAnsi="Fira Code"/>
          <w:rtl w:val="0"/>
        </w:rPr>
        <w:t xml:space="preserve">1 2 3 4 0</w:t>
      </w:r>
    </w:p>
    <w:p w:rsidR="00000000" w:rsidDel="00000000" w:rsidP="00000000" w:rsidRDefault="00000000" w:rsidRPr="00000000" w14:paraId="000001E4">
      <w:pPr>
        <w:ind w:firstLine="720"/>
        <w:rPr>
          <w:rFonts w:ascii="Fira Code" w:cs="Fira Code" w:eastAsia="Fira Code" w:hAnsi="Fira Code"/>
        </w:rPr>
      </w:pPr>
      <w:r w:rsidDel="00000000" w:rsidR="00000000" w:rsidRPr="00000000">
        <w:rPr>
          <w:rFonts w:ascii="Fira Code" w:cs="Fira Code" w:eastAsia="Fira Code" w:hAnsi="Fira Code"/>
          <w:rtl w:val="0"/>
        </w:rPr>
        <w:t xml:space="preserve">2 0 0 0 6</w:t>
      </w:r>
    </w:p>
    <w:p w:rsidR="00000000" w:rsidDel="00000000" w:rsidP="00000000" w:rsidRDefault="00000000" w:rsidRPr="00000000" w14:paraId="000001E5">
      <w:pPr>
        <w:ind w:firstLine="720"/>
        <w:rPr>
          <w:rFonts w:ascii="Fira Code" w:cs="Fira Code" w:eastAsia="Fira Code" w:hAnsi="Fira Code"/>
        </w:rPr>
      </w:pPr>
      <w:r w:rsidDel="00000000" w:rsidR="00000000" w:rsidRPr="00000000">
        <w:rPr>
          <w:rFonts w:ascii="Fira Code" w:cs="Fira Code" w:eastAsia="Fira Code" w:hAnsi="Fira Code"/>
          <w:rtl w:val="0"/>
        </w:rPr>
        <w:t xml:space="preserve">3 4 5 6 7</w:t>
      </w:r>
    </w:p>
    <w:p w:rsidR="00000000" w:rsidDel="00000000" w:rsidP="00000000" w:rsidRDefault="00000000" w:rsidRPr="00000000" w14:paraId="000001E6">
      <w:pPr>
        <w:ind w:firstLine="720"/>
        <w:rPr>
          <w:rFonts w:ascii="Fira Code" w:cs="Fira Code" w:eastAsia="Fira Code" w:hAnsi="Fira Code"/>
        </w:rPr>
      </w:pPr>
      <w:r w:rsidDel="00000000" w:rsidR="00000000" w:rsidRPr="00000000">
        <w:rPr>
          <w:rFonts w:ascii="Fira Code" w:cs="Fira Code" w:eastAsia="Fira Code" w:hAnsi="Fira Code"/>
          <w:rtl w:val="0"/>
        </w:rPr>
        <w:t xml:space="preserve">4 5 6 7 8</w:t>
      </w:r>
    </w:p>
    <w:p w:rsidR="00000000" w:rsidDel="00000000" w:rsidP="00000000" w:rsidRDefault="00000000" w:rsidRPr="00000000" w14:paraId="000001E7">
      <w:pPr>
        <w:ind w:firstLine="720"/>
        <w:rPr>
          <w:rFonts w:ascii="Fira Code" w:cs="Fira Code" w:eastAsia="Fira Code" w:hAnsi="Fira Code"/>
        </w:rPr>
      </w:pPr>
      <w:r w:rsidDel="00000000" w:rsidR="00000000" w:rsidRPr="00000000">
        <w:rPr>
          <w:rtl w:val="0"/>
        </w:rPr>
      </w:r>
    </w:p>
    <w:p w:rsidR="00000000" w:rsidDel="00000000" w:rsidP="00000000" w:rsidRDefault="00000000" w:rsidRPr="00000000" w14:paraId="000001E8">
      <w:pPr>
        <w:ind w:left="720" w:firstLine="0"/>
        <w:rPr>
          <w:rFonts w:ascii="Fira Code" w:cs="Fira Code" w:eastAsia="Fira Code" w:hAnsi="Fira Code"/>
        </w:rPr>
      </w:pPr>
      <w:r w:rsidDel="00000000" w:rsidR="00000000" w:rsidRPr="00000000">
        <w:rPr>
          <w:rFonts w:ascii="Fira Code" w:cs="Fira Code" w:eastAsia="Fira Code" w:hAnsi="Fira Code"/>
          <w:rtl w:val="0"/>
        </w:rPr>
        <w:t xml:space="preserve">d) Prin urmare distanța minimă este 6 și avem 2 drumuri de lungime 6.</w:t>
      </w:r>
    </w:p>
    <w:p w:rsidR="00000000" w:rsidDel="00000000" w:rsidP="00000000" w:rsidRDefault="00000000" w:rsidRPr="00000000" w14:paraId="000001E9">
      <w:pPr>
        <w:rPr/>
      </w:pPr>
      <w:r w:rsidDel="00000000" w:rsidR="00000000" w:rsidRPr="00000000">
        <w:rPr>
          <w:rtl w:val="0"/>
        </w:rPr>
        <w:tab/>
      </w:r>
    </w:p>
    <w:p w:rsidR="00000000" w:rsidDel="00000000" w:rsidP="00000000" w:rsidRDefault="00000000" w:rsidRPr="00000000" w14:paraId="000001EA">
      <w:pPr>
        <w:pStyle w:val="Heading2"/>
        <w:rPr>
          <w:strike w:val="1"/>
        </w:rPr>
      </w:pPr>
      <w:bookmarkStart w:colFirst="0" w:colLast="0" w:name="_102u0x5xe04n" w:id="14"/>
      <w:bookmarkEnd w:id="14"/>
      <w:commentRangeStart w:id="0"/>
      <w:r w:rsidDel="00000000" w:rsidR="00000000" w:rsidRPr="00000000">
        <w:rPr>
          <w:strike w:val="1"/>
          <w:rtl w:val="0"/>
        </w:rPr>
        <w:t xml:space="preserve">7. Aplicație Bolt**</w:t>
      </w:r>
    </w:p>
    <w:p w:rsidR="00000000" w:rsidDel="00000000" w:rsidP="00000000" w:rsidRDefault="00000000" w:rsidRPr="00000000" w14:paraId="000001EB">
      <w:pPr>
        <w:rPr>
          <w:strike w:val="1"/>
        </w:rPr>
      </w:pPr>
      <w:r w:rsidDel="00000000" w:rsidR="00000000" w:rsidRPr="00000000">
        <w:rPr>
          <w:strike w:val="1"/>
          <w:rtl w:val="0"/>
        </w:rPr>
        <w:t xml:space="preserve">Țin să menționez că bonusurile nu sunt mereu cele mai bune implementări. Nu m-aș aștepta să funcționeze în acest mod aplicațiile sau ierarhia, iar dacă găsiți idei mai bune este cu atât mai fain/ bine pentru voi :)</w:t>
      </w:r>
    </w:p>
    <w:p w:rsidR="00000000" w:rsidDel="00000000" w:rsidP="00000000" w:rsidRDefault="00000000" w:rsidRPr="00000000" w14:paraId="000001EC">
      <w:pPr>
        <w:rPr>
          <w:strike w:val="1"/>
        </w:rPr>
      </w:pPr>
      <w:r w:rsidDel="00000000" w:rsidR="00000000" w:rsidRPr="00000000">
        <w:rPr>
          <w:rtl w:val="0"/>
        </w:rPr>
      </w:r>
    </w:p>
    <w:p w:rsidR="00000000" w:rsidDel="00000000" w:rsidP="00000000" w:rsidRDefault="00000000" w:rsidRPr="00000000" w14:paraId="000001ED">
      <w:pPr>
        <w:rPr>
          <w:strike w:val="1"/>
        </w:rPr>
      </w:pPr>
      <w:r w:rsidDel="00000000" w:rsidR="00000000" w:rsidRPr="00000000">
        <w:rPr>
          <w:strike w:val="1"/>
          <w:rtl w:val="0"/>
        </w:rPr>
        <w:t xml:space="preserve">Scopul exercițiului 7 este să exersați vectorii STL, operatorii STL și compunerea de clase, ca o mare recapitulare a tot ce am făcut până acum. </w:t>
      </w:r>
    </w:p>
    <w:p w:rsidR="00000000" w:rsidDel="00000000" w:rsidP="00000000" w:rsidRDefault="00000000" w:rsidRPr="00000000" w14:paraId="000001EE">
      <w:pPr>
        <w:rPr>
          <w:strike w:val="1"/>
        </w:rPr>
      </w:pPr>
      <w:r w:rsidDel="00000000" w:rsidR="00000000" w:rsidRPr="00000000">
        <w:rPr>
          <w:rtl w:val="0"/>
        </w:rPr>
      </w:r>
    </w:p>
    <w:p w:rsidR="00000000" w:rsidDel="00000000" w:rsidP="00000000" w:rsidRDefault="00000000" w:rsidRPr="00000000" w14:paraId="000001EF">
      <w:pPr>
        <w:rPr/>
      </w:pPr>
      <w:r w:rsidDel="00000000" w:rsidR="00000000" w:rsidRPr="00000000">
        <w:rPr>
          <w:strike w:val="1"/>
          <w:rtl w:val="0"/>
        </w:rPr>
        <w:t xml:space="preserve">Vom implementa o clasă Dispatcher care va avea acces la un vector de obiecte de tip Car, dar și o listă de așteptare reținută într-un vector&lt;Ride&gt;.</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Eduard Deaconu" w:id="0" w:date="2022-03-15T09:17:12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Mutăm în laboratorul următor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