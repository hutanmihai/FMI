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a4ld8xt6hlc" w:id="0"/>
      <w:bookmarkEnd w:id="0"/>
      <w:r w:rsidDel="00000000" w:rsidR="00000000" w:rsidRPr="00000000">
        <w:rPr>
          <w:rtl w:val="0"/>
        </w:rPr>
        <w:t xml:space="preserve">Organizarea laboratoarelor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 îmi doresc să câștigăm din acest laborator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Vom știi să folosim Programarea Orientată pe Obiecte în C++, probabil cel mai dificil limbaj în care pute</w:t>
      </w:r>
      <w:ins w:author="Marius Tillinger" w:id="0" w:date="2022-02-25T18:16:59Z">
        <w:r w:rsidDel="00000000" w:rsidR="00000000" w:rsidRPr="00000000">
          <w:rPr>
            <w:rtl w:val="0"/>
          </w:rPr>
          <w:t xml:space="preserve">a</w:t>
        </w:r>
      </w:ins>
      <w:r w:rsidDel="00000000" w:rsidR="00000000" w:rsidRPr="00000000">
        <w:rPr>
          <w:rtl w:val="0"/>
        </w:rPr>
        <w:t xml:space="preserve">m știi asta :)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Ne vom dezvolta gândirea în detaliu. Tot C++ ne ajută cu asta, mai ales pe partea de POO.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Vom scrie mai eficient și mai rapid cod.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Vom putea explica clar lucruri considerate dificile la interviuri.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Alte abilități tehnice: vom putea folosi colecțiile și algoritmii de bază din STL, vom putea gestiona memoria alocată dinamic mai ușor cu shared_ptr si unique_ptr</w:t>
      </w:r>
      <w:ins w:author="Anonymous" w:id="1" w:date="2022-02-27T19:54:27Z">
        <w:r w:rsidDel="00000000" w:rsidR="00000000" w:rsidRPr="00000000">
          <w:rPr>
            <w:rtl w:val="0"/>
          </w:rPr>
          <w:t xml:space="preserve">z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Voi ce vă mai doriți?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Laboratoarele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Vom coda strict în C++. Practic materia este una stufoasă în care ne axăm pe detalii.</w:t>
        <w:br w:type="textWrapping"/>
        <w:br w:type="textWrapping"/>
        <w:t xml:space="preserve">Limbajul nu este cel mai modern, dar vom folosi feature-uri moderne (și semi-moderne ;).) ale lui, precum STL și smart pointers, care ne vor simplifica viața. Măcar noi să facem asta.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br w:type="textWrapping"/>
        <w:t xml:space="preserve">Vom folosi editor modern, ca să fim eficienți și acum, și în orice veți coda în viitor.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Nu vom reinventa roata, dar vom înțelege cum a fost construită :)).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Proiecte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Vom avea 3 proiecte și un Colocviu (în ultima săptămână).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Cele trei proiecte valoreaza 25% din nota finala, iar Colocviul 25% din nota finală.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 menționat: Puteți obține notele 11 si 12 la laborator.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ota voastră finală de laborator (proiecte + colocviu) va fi folosită în a calcula media cu examenul.</w:t>
        <w:br w:type="textWrapping"/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Pe principiul: Aveți </w:t>
      </w:r>
      <w:commentRangeStart w:id="0"/>
      <w:r w:rsidDel="00000000" w:rsidR="00000000" w:rsidRPr="00000000">
        <w:rPr>
          <w:rtl w:val="0"/>
        </w:rPr>
        <w:t xml:space="preserve">o zi mai proastă la examen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? Chiar un semestru întreg nu se poate întâmpla asta.</w:t>
        <w:br w:type="textWrapping"/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Proiectele vor avea termen limită până la final de săptămânile 4, 8, 12.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Săptămânile 1-4 vor destul de calme, 5-8 vor fi mai avansate iar 9-11 sunt proba decisivă.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În săptămânile 12-14 deja ne vom pregăti pentru colocviu.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Evaluare este individuală, 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creșterea va fi mai bună impreună. Sunteți o grupă sau un grup de oameni cu potențial?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Dacă un coleg drag de-al vostru obține un bonus când codează într-un anumit fel, de ce să nu obținem și noi?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Subtitle"/>
        <w:jc w:val="center"/>
        <w:rPr/>
      </w:pPr>
      <w:bookmarkStart w:colFirst="0" w:colLast="0" w:name="_eks9eiip43j0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Subtitle"/>
        <w:jc w:val="center"/>
        <w:rPr/>
      </w:pPr>
      <w:bookmarkStart w:colFirst="0" w:colLast="0" w:name="_qvhi0ojdo39f" w:id="2"/>
      <w:bookmarkEnd w:id="2"/>
      <w:r w:rsidDel="00000000" w:rsidR="00000000" w:rsidRPr="00000000">
        <w:rPr>
          <w:rtl w:val="0"/>
        </w:rPr>
        <w:t xml:space="preserve">Primul Laborator</w:t>
      </w:r>
    </w:p>
    <w:p w:rsidR="00000000" w:rsidDel="00000000" w:rsidP="00000000" w:rsidRDefault="00000000" w:rsidRPr="00000000" w14:paraId="00000033">
      <w:pPr>
        <w:ind w:lef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Ne facem încălzirea</w:t>
      </w:r>
    </w:p>
    <w:p w:rsidR="00000000" w:rsidDel="00000000" w:rsidP="00000000" w:rsidRDefault="00000000" w:rsidRPr="00000000" w14:paraId="0000003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https://education.github.com/pack</w:t>
        </w:r>
      </w:hyperlink>
      <w:r w:rsidDel="00000000" w:rsidR="00000000" w:rsidRPr="00000000">
        <w:rPr>
          <w:b w:val="1"/>
          <w:rtl w:val="0"/>
        </w:rPr>
        <w:t xml:space="preserve"> &lt;- Putem sa aplicam aici pentru a primi in maxim 15 zile licenta pt editorul CLion.</w:t>
      </w:r>
    </w:p>
    <w:p w:rsidR="00000000" w:rsidDel="00000000" w:rsidP="00000000" w:rsidRDefault="00000000" w:rsidRPr="00000000" w14:paraId="00000037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Il vom descarca deja de aici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https://www.jetbrains.com/clion/download/</w:t>
        </w:r>
      </w:hyperlink>
      <w:r w:rsidDel="00000000" w:rsidR="00000000" w:rsidRPr="00000000">
        <w:rPr>
          <w:b w:val="1"/>
          <w:rtl w:val="0"/>
        </w:rPr>
        <w:t xml:space="preserve"> deoarece are trial de 30 zile</w:t>
      </w:r>
      <w:r w:rsidDel="00000000" w:rsidR="00000000" w:rsidRPr="00000000">
        <w:rPr>
          <w:rtl w:val="0"/>
        </w:rPr>
        <w:t xml:space="preserve">, dar trebuie creat un </w:t>
      </w:r>
      <w:r w:rsidDel="00000000" w:rsidR="00000000" w:rsidRPr="00000000">
        <w:rPr>
          <w:i w:val="1"/>
          <w:rtl w:val="0"/>
        </w:rPr>
        <w:t xml:space="preserve">cont pe GitHub </w:t>
      </w:r>
      <w:r w:rsidDel="00000000" w:rsidR="00000000" w:rsidRPr="00000000">
        <w:rPr>
          <w:rtl w:val="0"/>
        </w:rPr>
        <w:t xml:space="preserve">(este de preferat sa folositi adresa voastra </w:t>
      </w:r>
      <w:r w:rsidDel="00000000" w:rsidR="00000000" w:rsidRPr="00000000">
        <w:rPr>
          <w:b w:val="1"/>
          <w:i w:val="1"/>
          <w:rtl w:val="0"/>
        </w:rPr>
        <w:t xml:space="preserve">@s.unibuc.ro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Să codăm din nou în C++. Pe lângă a folosi  C++, să ne concentrăm pe câteva exerciții cu două scopuri: 1 vom lucra cu date compuse (an, luna și ziua au sens doar împreună), 2 vom atinge și exerciții de interviu.</w:t>
      </w:r>
    </w:p>
    <w:p w:rsidR="00000000" w:rsidDel="00000000" w:rsidP="00000000" w:rsidRDefault="00000000" w:rsidRPr="00000000" w14:paraId="0000003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citesc de la tastatură 6 variabile, denumite an1, luna1, ziua1, an2, luna2, ziua2, care vor reprezenta două date calendaristice.</w:t>
      </w:r>
    </w:p>
    <w:p w:rsidR="00000000" w:rsidDel="00000000" w:rsidP="00000000" w:rsidRDefault="00000000" w:rsidRPr="00000000" w14:paraId="0000003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Se cere să afișați: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Care dintre cele două date calendaristice este mai mare?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Care dintre cele două date calendaristice este mai apropiată de ziua de astăzi?</w:t>
      </w:r>
    </w:p>
    <w:p w:rsidR="00000000" w:rsidDel="00000000" w:rsidP="00000000" w:rsidRDefault="00000000" w:rsidRPr="00000000" w14:paraId="0000004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E.g.</w:t>
      </w:r>
    </w:p>
    <w:p w:rsidR="00000000" w:rsidDel="00000000" w:rsidP="00000000" w:rsidRDefault="00000000" w:rsidRPr="00000000" w14:paraId="0000004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2 10 2021</w:t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3 9 2021</w:t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a) Data 2.10.2021 este mai mare</w:t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b) Data 2.10.2021 este mai apropiată</w:t>
      </w:r>
    </w:p>
    <w:p w:rsidR="00000000" w:rsidDel="00000000" w:rsidP="00000000" w:rsidRDefault="00000000" w:rsidRPr="00000000" w14:paraId="00000046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7 2 2022</w:t>
      </w:r>
    </w:p>
    <w:p w:rsidR="00000000" w:rsidDel="00000000" w:rsidP="00000000" w:rsidRDefault="00000000" w:rsidRPr="00000000" w14:paraId="00000048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25 2 2022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a) Data 25.2.2022 este mai mare</w:t>
      </w:r>
    </w:p>
    <w:p w:rsidR="00000000" w:rsidDel="00000000" w:rsidP="00000000" w:rsidRDefault="00000000" w:rsidRPr="00000000" w14:paraId="0000004A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b) Data 7.2.2022 este mai apropiată</w:t>
      </w:r>
    </w:p>
    <w:p w:rsidR="00000000" w:rsidDel="00000000" w:rsidP="00000000" w:rsidRDefault="00000000" w:rsidRPr="00000000" w14:paraId="0000004B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citește de la tastatură un șir de n numere naturale.</w:t>
      </w:r>
    </w:p>
    <w:p w:rsidR="00000000" w:rsidDel="00000000" w:rsidP="00000000" w:rsidRDefault="00000000" w:rsidRPr="00000000" w14:paraId="0000004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Se cere să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Afișați toate fracțiile </w:t>
      </w:r>
      <w:r w:rsidDel="00000000" w:rsidR="00000000" w:rsidRPr="00000000">
        <w:rPr>
          <w:b w:val="1"/>
          <w:rtl w:val="0"/>
        </w:rPr>
        <w:t xml:space="preserve">unice</w:t>
      </w:r>
      <w:r w:rsidDel="00000000" w:rsidR="00000000" w:rsidRPr="00000000">
        <w:rPr>
          <w:rtl w:val="0"/>
        </w:rPr>
        <w:t xml:space="preserve"> supraunitare care pot fi create folosind două elemente distincte dintre cele citite,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Afișați fracțiile în ordine crescătoare (Bonus).</w:t>
      </w:r>
    </w:p>
    <w:p w:rsidR="00000000" w:rsidDel="00000000" w:rsidP="00000000" w:rsidRDefault="00000000" w:rsidRPr="00000000" w14:paraId="0000005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E.g.</w:t>
      </w:r>
    </w:p>
    <w:p w:rsidR="00000000" w:rsidDel="00000000" w:rsidP="00000000" w:rsidRDefault="00000000" w:rsidRPr="00000000" w14:paraId="0000005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left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n=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4</w:t>
      </w:r>
    </w:p>
    <w:p w:rsidR="00000000" w:rsidDel="00000000" w:rsidP="00000000" w:rsidRDefault="00000000" w:rsidRPr="00000000" w14:paraId="00000055">
      <w:pPr>
        <w:ind w:left="720" w:firstLine="0"/>
        <w:jc w:val="left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2 8 10 4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8/2 10/2 4/2 10/8 10/4</w:t>
      </w:r>
    </w:p>
    <w:p w:rsidR="00000000" w:rsidDel="00000000" w:rsidP="00000000" w:rsidRDefault="00000000" w:rsidRPr="00000000" w14:paraId="00000057">
      <w:pPr>
        <w:ind w:left="0" w:firstLine="720"/>
        <w:jc w:val="left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Afișate crescător:</w:t>
      </w:r>
    </w:p>
    <w:p w:rsidR="00000000" w:rsidDel="00000000" w:rsidP="00000000" w:rsidRDefault="00000000" w:rsidRPr="00000000" w14:paraId="00000058">
      <w:pPr>
        <w:ind w:left="0" w:firstLine="720"/>
        <w:jc w:val="left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10/8 4/2 10/4 8/2 10/2</w:t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Se citește de la tastatură un număr natural n și un șir cu 2*n numere naturale (adică două șiruri de câte n elemente fiecare).</w:t>
      </w:r>
    </w:p>
    <w:p w:rsidR="00000000" w:rsidDel="00000000" w:rsidP="00000000" w:rsidRDefault="00000000" w:rsidRPr="00000000" w14:paraId="0000005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Se cere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Reordonarea primelor n elemente și a ultimelor n elemente astfel încât suma </w:t>
      </w:r>
      <w:r w:rsidDel="00000000" w:rsidR="00000000" w:rsidRPr="00000000">
        <w:rPr>
          <w:rFonts w:ascii="Fira Code" w:cs="Fira Code" w:eastAsia="Fira Code" w:hAnsi="Fira Code"/>
          <w:b w:val="1"/>
          <w:sz w:val="18"/>
          <w:szCs w:val="18"/>
          <w:rtl w:val="0"/>
        </w:rPr>
        <w:t xml:space="preserve">s = v1[0] * v2[0] + v1[1] * v2[1] + … + v1[n-1] * v2[n-1]</w:t>
      </w:r>
      <w:r w:rsidDel="00000000" w:rsidR="00000000" w:rsidRPr="00000000">
        <w:rPr>
          <w:rtl w:val="0"/>
        </w:rPr>
        <w:t xml:space="preserve"> să aibă o valoare cât mai mare.</w:t>
        <w:br w:type="textWrapping"/>
        <w:t xml:space="preserve">Care credeți că este modalitate corectă de a ordona cele două șiruri?</w:t>
      </w:r>
    </w:p>
    <w:p w:rsidR="00000000" w:rsidDel="00000000" w:rsidP="00000000" w:rsidRDefault="00000000" w:rsidRPr="00000000" w14:paraId="0000005D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Cum ați proceda dacă ne dorim ca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să fie cât mai mic?</w:t>
      </w:r>
    </w:p>
    <w:p w:rsidR="00000000" w:rsidDel="00000000" w:rsidP="00000000" w:rsidRDefault="00000000" w:rsidRPr="00000000" w14:paraId="0000005E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Interesant și simplu. Se cere descompunerea în fracții egiptene a unei fracții citite de la tastatură (două numere naturale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și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Algoritmul este simplu. Fracțiile egiptene sunt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acestea</w:t>
        </w:r>
      </w:hyperlink>
      <w:r w:rsidDel="00000000" w:rsidR="00000000" w:rsidRPr="00000000">
        <w:rPr>
          <w:rtl w:val="0"/>
        </w:rPr>
        <w:t xml:space="preserve">.</w:t>
        <w:br w:type="textWrapping"/>
        <w:t xml:space="preserve">a) Ce idei aveți?</w:t>
        <w:br w:type="textWrapping"/>
        <w:br w:type="textWrapping"/>
        <w:t xml:space="preserve">Dacă aveți nevoie de hint-uri:</w:t>
        <w:br w:type="textWrapping"/>
        <w:t xml:space="preserve">Pe scurt, vom repeta procedeul: Găsim cea mai mare fracție egipteana (de forma 1/x) mai mică decât a/b. Daca 1/x este chiar a/b, am încheiat. Altfel, recalculam a și b (scădem din fractia </w:t>
      </w:r>
      <w:r w:rsidDel="00000000" w:rsidR="00000000" w:rsidRPr="00000000">
        <w:rPr>
          <w:b w:val="1"/>
          <w:rtl w:val="0"/>
        </w:rPr>
        <w:t xml:space="preserve">a/b</w:t>
      </w:r>
      <w:r w:rsidDel="00000000" w:rsidR="00000000" w:rsidRPr="00000000">
        <w:rPr>
          <w:rtl w:val="0"/>
        </w:rPr>
        <w:t xml:space="preserve"> valoarea fracției </w:t>
      </w:r>
      <w:r w:rsidDel="00000000" w:rsidR="00000000" w:rsidRPr="00000000">
        <w:rPr>
          <w:b w:val="1"/>
          <w:rtl w:val="0"/>
        </w:rPr>
        <w:t xml:space="preserve">1/x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E.g.</w:t>
      </w:r>
    </w:p>
    <w:p w:rsidR="00000000" w:rsidDel="00000000" w:rsidP="00000000" w:rsidRDefault="00000000" w:rsidRPr="00000000" w14:paraId="0000006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223963" cy="3497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349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1</w:t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citește de la tastatură data de început și data de final a n evenimente. Similar cu exercițiul 1, vom avea data=an,luna,zi. Ne putem imagina că avem o listă de festivale, tabere, vacanțe posibile și ne dorim să participăm la cât mai multe, dar unele dintre acestea se suprapun.</w:t>
      </w:r>
    </w:p>
    <w:p w:rsidR="00000000" w:rsidDel="00000000" w:rsidP="00000000" w:rsidRDefault="00000000" w:rsidRPr="00000000" w14:paraId="00000069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A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Ce modalitate știți de a crea o listă cu cât mai multe evenimente care nu se suprapun?</w:t>
      </w:r>
    </w:p>
    <w:p w:rsidR="00000000" w:rsidDel="00000000" w:rsidP="00000000" w:rsidRDefault="00000000" w:rsidRPr="00000000" w14:paraId="0000006B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C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Hint: </w:t>
      </w:r>
      <w:r w:rsidDel="00000000" w:rsidR="00000000" w:rsidRPr="00000000">
        <w:rPr>
          <w:rtl w:val="0"/>
        </w:rPr>
        <w:t xml:space="preserve">Haideți să folosim mai multe funcții pentru a împărți exercițiul în bucăți ușor de rezolvat:</w:t>
      </w:r>
    </w:p>
    <w:p w:rsidR="00000000" w:rsidDel="00000000" w:rsidP="00000000" w:rsidRDefault="00000000" w:rsidRPr="00000000" w14:paraId="0000006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Vom avea nevoie de o funcție care citește de la tastatură un eveniment.</w:t>
      </w:r>
    </w:p>
    <w:p w:rsidR="00000000" w:rsidDel="00000000" w:rsidP="00000000" w:rsidRDefault="00000000" w:rsidRPr="00000000" w14:paraId="0000006F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Avem nevoie să aflăm dacă o dată este mai mare decât o altă dată.</w:t>
        <w:br w:type="textWrapping"/>
        <w:tab/>
        <w:t xml:space="preserve">Vom avea și o funcție care afișează un eveniment. </w:t>
      </w:r>
    </w:p>
    <w:p w:rsidR="00000000" w:rsidDel="00000000" w:rsidP="00000000" w:rsidRDefault="00000000" w:rsidRPr="00000000" w14:paraId="00000070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Si in plus, o funcție care sortează toate evenimentele citite. După ce principiu sunt sortate? </w:t>
      </w:r>
    </w:p>
    <w:p w:rsidR="00000000" w:rsidDel="00000000" w:rsidP="00000000" w:rsidRDefault="00000000" w:rsidRPr="00000000" w14:paraId="00000071">
      <w:pPr>
        <w:ind w:left="0" w:firstLine="720"/>
        <w:jc w:val="left"/>
        <w:rPr/>
      </w:pPr>
      <w:r w:rsidDel="00000000" w:rsidR="00000000" w:rsidRPr="00000000">
        <w:rPr>
          <w:rtl w:val="0"/>
        </w:rPr>
        <w:br w:type="textWrapping"/>
        <w:tab/>
        <w:t xml:space="preserve">Întrebare de autoevaluare (în grup ;) )</w:t>
      </w:r>
    </w:p>
    <w:p w:rsidR="00000000" w:rsidDel="00000000" w:rsidP="00000000" w:rsidRDefault="00000000" w:rsidRPr="00000000" w14:paraId="00000072">
      <w:pPr>
        <w:ind w:lef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Puteți refolosi codul creat de voi pentru a rezolva aceiași cerință, dar dacă la eveniment adăugăm o denumire (char nume[100]), dar si ora de inceput? Cât la sută din codul vostru (sau care porțiuni de cod) ar trebui modificate?</w:t>
      </w:r>
    </w:p>
    <w:p w:rsidR="00000000" w:rsidDel="00000000" w:rsidP="00000000" w:rsidRDefault="00000000" w:rsidRPr="00000000" w14:paraId="00000074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Va fi important: codul bun poate fi refolosit și modificat ușor :).</w:t>
      </w:r>
    </w:p>
    <w:p w:rsidR="00000000" w:rsidDel="00000000" w:rsidP="00000000" w:rsidRDefault="00000000" w:rsidRPr="00000000" w14:paraId="00000075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6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7">
      <w:pPr>
        <w:ind w:left="0" w:firstLine="0"/>
        <w:jc w:val="left"/>
        <w:rPr/>
      </w:pPr>
      <w:r w:rsidDel="00000000" w:rsidR="00000000" w:rsidRPr="00000000">
        <w:rPr>
          <w:b w:val="1"/>
          <w:color w:val="6aa84f"/>
          <w:rtl w:val="0"/>
        </w:rPr>
        <w:t xml:space="preserve">Ne dezvoltăm prin Feedback</w:t>
      </w:r>
      <w:r w:rsidDel="00000000" w:rsidR="00000000" w:rsidRPr="00000000">
        <w:rPr>
          <w:b w:val="1"/>
          <w:color w:val="38761d"/>
          <w:rtl w:val="0"/>
        </w:rPr>
        <w:t xml:space="preserve">.</w:t>
      </w:r>
      <w:r w:rsidDel="00000000" w:rsidR="00000000" w:rsidRPr="00000000">
        <w:rPr>
          <w:rtl w:val="0"/>
        </w:rPr>
        <w:t xml:space="preserve"> Pentru a vă spune ce punctaj bonus obțineți (ăsta este motivul pentru care cerințele b) și 5 și altele sunt mai dificile) puteți trimite soluții pe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GDrive</w:t>
        </w:r>
      </w:hyperlink>
      <w:r w:rsidDel="00000000" w:rsidR="00000000" w:rsidRPr="00000000">
        <w:rPr>
          <w:rtl w:val="0"/>
        </w:rPr>
        <w:t xml:space="preserve"> sau la adresa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stefan.deaconu@s.unibuc.ro</w:t>
        </w:r>
      </w:hyperlink>
      <w:r w:rsidDel="00000000" w:rsidR="00000000" w:rsidRPr="00000000">
        <w:rPr>
          <w:rtl w:val="0"/>
        </w:rPr>
        <w:t xml:space="preserve"> dacă Google nu vă permite să încărcați, deoarece deja le-ați umplut serverele cu cod de calitate ;).</w:t>
      </w:r>
    </w:p>
    <w:p w:rsidR="00000000" w:rsidDel="00000000" w:rsidP="00000000" w:rsidRDefault="00000000" w:rsidRPr="00000000" w14:paraId="0000007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2</w:t>
      </w:r>
    </w:p>
    <w:p w:rsidR="00000000" w:rsidDel="00000000" w:rsidP="00000000" w:rsidRDefault="00000000" w:rsidRPr="00000000" w14:paraId="0000007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6. Back to divide et impera in C++: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https://www.infoarena.ro/probleme-de-acoperire-1</w:t>
        </w:r>
      </w:hyperlink>
      <w:r w:rsidDel="00000000" w:rsidR="00000000" w:rsidRPr="00000000">
        <w:rPr>
          <w:rtl w:val="0"/>
        </w:rPr>
        <w:t xml:space="preserve"> puteți face problema 1 pentru a exersa o funcție recursiva. Consider bonus daca faceți 2 probleme de aici. </w:t>
      </w:r>
    </w:p>
    <w:p w:rsidR="00000000" w:rsidDel="00000000" w:rsidP="00000000" w:rsidRDefault="00000000" w:rsidRPr="00000000" w14:paraId="0000007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tefan-Eduard Deaconu" w:id="0" w:date="2022-02-15T06:33:38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neapărat o zi proastă, dar un examen de colocviu înseamnă să scriem 400-600 de linii de cod, timpul poate fi cauza, de aceea  ne câștigăm notele din timp :D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Code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1j8wTZEjsJoKb0xIccyNQcQ9DXmHNnSc6?usp=sharing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www.infoarena.ro/probleme-de-acoperire-1" TargetMode="External"/><Relationship Id="rId12" Type="http://schemas.openxmlformats.org/officeDocument/2006/relationships/hyperlink" Target="mailto:stefan.deaconu@s.unibuc.ro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ikipredia.net/ro/Egyptian_fraction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education.github.com/pack" TargetMode="External"/><Relationship Id="rId8" Type="http://schemas.openxmlformats.org/officeDocument/2006/relationships/hyperlink" Target="https://www.jetbrains.com/clion/downloa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-regular.ttf"/><Relationship Id="rId2" Type="http://schemas.openxmlformats.org/officeDocument/2006/relationships/font" Target="fonts/FiraCod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