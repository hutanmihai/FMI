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/>
      </w:pPr>
      <w:bookmarkStart w:colFirst="0" w:colLast="0" w:name="_wn07hjz09xy9" w:id="0"/>
      <w:bookmarkEnd w:id="0"/>
      <w:r w:rsidDel="00000000" w:rsidR="00000000" w:rsidRPr="00000000">
        <w:rPr>
          <w:rtl w:val="0"/>
        </w:rPr>
        <w:t xml:space="preserve">Laboratorul 8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vpkexbb6gjag" w:id="1"/>
      <w:bookmarkEnd w:id="1"/>
      <w:r w:rsidDel="00000000" w:rsidR="00000000" w:rsidRPr="00000000">
        <w:rPr>
          <w:rtl w:val="0"/>
        </w:rPr>
        <w:t xml:space="preserve">CLI Menus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9f72e57iln9" w:id="2"/>
      <w:bookmarkEnd w:id="2"/>
      <w:r w:rsidDel="00000000" w:rsidR="00000000" w:rsidRPr="00000000">
        <w:rPr>
          <w:rtl w:val="0"/>
        </w:rPr>
        <w:t xml:space="preserve">Takeaways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Vom învăța cum să creăm un meniu interactiv pentru o aplicație de consolă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sc006vst3m6" w:id="3"/>
      <w:bookmarkEnd w:id="3"/>
      <w:r w:rsidDel="00000000" w:rsidR="00000000" w:rsidRPr="00000000">
        <w:rPr>
          <w:rtl w:val="0"/>
        </w:rPr>
        <w:t xml:space="preserve">Exerciții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Cel mai simplu meniu pe care îl puteți implementa funcționează în acest mod: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https://youtu.be/cDccI44W5Lo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Există și variante mai bune, deci la finalul zilei puteți fii creativ și să vă creați cod mai bun. Excellence is a habit! :)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j37jcvk1dtj6" w:id="4"/>
      <w:bookmarkEnd w:id="4"/>
      <w:r w:rsidDel="00000000" w:rsidR="00000000" w:rsidRPr="00000000">
        <w:rPr>
          <w:rtl w:val="0"/>
        </w:rPr>
        <w:t xml:space="preserve">Exercițiul 1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Implementați propriul program care se va comporta ca în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clipul de mai sus</w:t>
        </w:r>
      </w:hyperlink>
      <w:r w:rsidDel="00000000" w:rsidR="00000000" w:rsidRPr="00000000">
        <w:rPr>
          <w:rtl w:val="0"/>
        </w:rPr>
        <w:t xml:space="preserve">. Pentru a ne aminti de interfețe și override, recomand să începeți cu acest cod: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Vom porni de la intrebarile:</w:t>
      </w:r>
    </w:p>
    <w:p w:rsidR="00000000" w:rsidDel="00000000" w:rsidP="00000000" w:rsidRDefault="00000000" w:rsidRPr="00000000" w14:paraId="00000015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Ce ar trebui sa faca un meniu interactiv? Ce pasi sunt necesari pentru a-l folosi.</w:t>
      </w:r>
    </w:p>
    <w:p w:rsidR="00000000" w:rsidDel="00000000" w:rsidP="00000000" w:rsidRDefault="00000000" w:rsidRPr="00000000" w14:paraId="00000016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Orice meniu va putea:</w:t>
      </w:r>
    </w:p>
    <w:p w:rsidR="00000000" w:rsidDel="00000000" w:rsidP="00000000" w:rsidRDefault="00000000" w:rsidRPr="00000000" w14:paraId="00000018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 * lista optiunile</w:t>
      </w:r>
    </w:p>
    <w:p w:rsidR="00000000" w:rsidDel="00000000" w:rsidP="00000000" w:rsidRDefault="00000000" w:rsidRPr="00000000" w14:paraId="00000019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 * alege corect una dintre optiuni</w:t>
      </w:r>
    </w:p>
    <w:p w:rsidR="00000000" w:rsidDel="00000000" w:rsidP="00000000" w:rsidRDefault="00000000" w:rsidRPr="00000000" w14:paraId="0000001A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 * va putea fi rulat la infinit (=interactiv din "meniu</w:t>
      </w:r>
      <w:ins w:author="Alexandru Totolici" w:id="0" w:date="2022-04-12T13:26:14Z">
        <w:r w:rsidDel="00000000" w:rsidR="00000000" w:rsidRPr="00000000">
          <w:rPr>
            <w:rFonts w:ascii="Fira Code" w:cs="Fira Code" w:eastAsia="Fira Code" w:hAnsi="Fira Code"/>
            <w:i w:val="1"/>
            <w:color w:val="a0a1a7"/>
            <w:shd w:fill="fafafa" w:val="clear"/>
            <w:rtl w:val="0"/>
          </w:rPr>
          <w:t xml:space="preserve">l</w:t>
        </w:r>
      </w:ins>
      <w:del w:author="Alexandru Totolici" w:id="0" w:date="2022-04-12T13:26:14Z">
        <w:r w:rsidDel="00000000" w:rsidR="00000000" w:rsidRPr="00000000">
          <w:rPr>
            <w:rFonts w:ascii="Fira Code" w:cs="Fira Code" w:eastAsia="Fira Code" w:hAnsi="Fira Code"/>
            <w:i w:val="1"/>
            <w:color w:val="a0a1a7"/>
            <w:shd w:fill="fafafa" w:val="clear"/>
            <w:rtl w:val="0"/>
          </w:rPr>
          <w:delText xml:space="preserve"> </w:delText>
        </w:r>
      </w:del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interactiv")</w:t>
      </w:r>
    </w:p>
    <w:p w:rsidR="00000000" w:rsidDel="00000000" w:rsidP="00000000" w:rsidRDefault="00000000" w:rsidRPr="00000000" w14:paraId="0000001B">
      <w:pPr>
        <w:ind w:left="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BaseMenu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0" w:firstLine="0"/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virtual void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listOptions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{}</w:t>
      </w:r>
    </w:p>
    <w:p w:rsidR="00000000" w:rsidDel="00000000" w:rsidP="00000000" w:rsidRDefault="00000000" w:rsidRPr="00000000" w14:paraId="0000001F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virtual int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chooseOption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first,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last) {}</w:t>
      </w:r>
    </w:p>
    <w:p w:rsidR="00000000" w:rsidDel="00000000" w:rsidP="00000000" w:rsidRDefault="00000000" w:rsidRPr="00000000" w14:paraId="00000021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virtual void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mainLoop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{}</w:t>
      </w:r>
    </w:p>
    <w:p w:rsidR="00000000" w:rsidDel="00000000" w:rsidP="00000000" w:rsidRDefault="00000000" w:rsidRPr="00000000" w14:paraId="00000023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ind w:left="0" w:firstLine="0"/>
        <w:rPr>
          <w:rFonts w:ascii="Fira Code" w:cs="Fira Code" w:eastAsia="Fira Code" w:hAnsi="Fira Code"/>
          <w:color w:val="383a42"/>
          <w:sz w:val="15"/>
          <w:szCs w:val="1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Iar scopul vostru este să creați o clasa derivată/ moștenitoare care rezolvă exercițiul.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Fira Code" w:cs="Fira Code" w:eastAsia="Fira Code" w:hAnsi="Fira Code"/>
          <w:i w:val="1"/>
          <w:color w:val="a0a1a7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  <w:t xml:space="preserve">Funcția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</w:t>
      </w:r>
      <w:r w:rsidDel="00000000" w:rsidR="00000000" w:rsidRPr="00000000">
        <w:rPr>
          <w:rtl w:val="0"/>
        </w:rPr>
        <w:t xml:space="preserve"> pe care o veți rula 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Fira Code" w:cs="Fira Code" w:eastAsia="Fira Code" w:hAnsi="Fira Code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1"/>
          <w:szCs w:val="21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4078f2"/>
          <w:sz w:val="21"/>
          <w:szCs w:val="21"/>
          <w:shd w:fill="fafafa" w:val="clear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383a42"/>
          <w:sz w:val="21"/>
          <w:szCs w:val="21"/>
          <w:shd w:fill="fafafa" w:val="clear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ind w:left="0" w:firstLine="0"/>
        <w:rPr>
          <w:rFonts w:ascii="Fira Code" w:cs="Fira Code" w:eastAsia="Fira Code" w:hAnsi="Fira Code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1"/>
          <w:szCs w:val="21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z w:val="21"/>
          <w:szCs w:val="21"/>
          <w:shd w:fill="fafafa" w:val="clear"/>
          <w:rtl w:val="0"/>
        </w:rPr>
        <w:t xml:space="preserve">SimpleMenu </w:t>
      </w:r>
      <w:r w:rsidDel="00000000" w:rsidR="00000000" w:rsidRPr="00000000">
        <w:rPr>
          <w:rFonts w:ascii="Fira Code" w:cs="Fira Code" w:eastAsia="Fira Code" w:hAnsi="Fira Code"/>
          <w:color w:val="986801"/>
          <w:sz w:val="21"/>
          <w:szCs w:val="21"/>
          <w:shd w:fill="fafafa" w:val="clear"/>
          <w:rtl w:val="0"/>
        </w:rPr>
        <w:t xml:space="preserve">menu</w:t>
      </w:r>
      <w:r w:rsidDel="00000000" w:rsidR="00000000" w:rsidRPr="00000000">
        <w:rPr>
          <w:rFonts w:ascii="Fira Code" w:cs="Fira Code" w:eastAsia="Fira Code" w:hAnsi="Fira Code"/>
          <w:color w:val="383a42"/>
          <w:sz w:val="21"/>
          <w:szCs w:val="21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0" w:firstLine="0"/>
        <w:rPr>
          <w:rFonts w:ascii="Fira Code" w:cs="Fira Code" w:eastAsia="Fira Code" w:hAnsi="Fira Code"/>
          <w:i w:val="1"/>
          <w:color w:val="a0a1a7"/>
          <w:sz w:val="21"/>
          <w:szCs w:val="21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1"/>
          <w:szCs w:val="21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z w:val="21"/>
          <w:szCs w:val="21"/>
          <w:shd w:fill="fafafa" w:val="clear"/>
          <w:rtl w:val="0"/>
        </w:rPr>
        <w:t xml:space="preserve">menu</w:t>
      </w:r>
      <w:r w:rsidDel="00000000" w:rsidR="00000000" w:rsidRPr="00000000">
        <w:rPr>
          <w:rFonts w:ascii="Fira Code" w:cs="Fira Code" w:eastAsia="Fira Code" w:hAnsi="Fira Code"/>
          <w:color w:val="383a42"/>
          <w:sz w:val="21"/>
          <w:szCs w:val="21"/>
          <w:shd w:fill="fafafa" w:val="clear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078f2"/>
          <w:sz w:val="21"/>
          <w:szCs w:val="21"/>
          <w:shd w:fill="fafafa" w:val="clear"/>
          <w:rtl w:val="0"/>
        </w:rPr>
        <w:t xml:space="preserve">mainLoop</w:t>
      </w:r>
      <w:r w:rsidDel="00000000" w:rsidR="00000000" w:rsidRPr="00000000">
        <w:rPr>
          <w:rFonts w:ascii="Fira Code" w:cs="Fira Code" w:eastAsia="Fira Code" w:hAnsi="Fira Code"/>
          <w:color w:val="383a42"/>
          <w:sz w:val="21"/>
          <w:szCs w:val="21"/>
          <w:shd w:fill="fafafa" w:val="clear"/>
          <w:rtl w:val="0"/>
        </w:rPr>
        <w:t xml:space="preserve">();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21"/>
          <w:szCs w:val="21"/>
          <w:shd w:fill="fafafa" w:val="clear"/>
          <w:rtl w:val="0"/>
        </w:rPr>
        <w:t xml:space="preserve">// păstrăm codul simplu: funcția mainLoop „ruleaza” meniul la infinit.</w:t>
      </w:r>
    </w:p>
    <w:p w:rsidR="00000000" w:rsidDel="00000000" w:rsidP="00000000" w:rsidRDefault="00000000" w:rsidRPr="00000000" w14:paraId="0000002C">
      <w:pPr>
        <w:ind w:left="0" w:firstLine="0"/>
        <w:rPr>
          <w:rFonts w:ascii="Fira Code" w:cs="Fira Code" w:eastAsia="Fira Code" w:hAnsi="Fira Code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Fira Code" w:cs="Fira Code" w:eastAsia="Fira Code" w:hAnsi="Fira Code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jlearykk986" w:id="5"/>
      <w:bookmarkEnd w:id="5"/>
      <w:r w:rsidDel="00000000" w:rsidR="00000000" w:rsidRPr="00000000">
        <w:rPr>
          <w:rtl w:val="0"/>
        </w:rPr>
        <w:t xml:space="preserve">Exercițiul 2 - Meniu interactiv pentru operații CRUD 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(Create/ Read/ Update/ Delete)</w:t>
      </w:r>
    </w:p>
    <w:p w:rsidR="00000000" w:rsidDel="00000000" w:rsidP="00000000" w:rsidRDefault="00000000" w:rsidRPr="00000000" w14:paraId="0000003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color w:val="50a14e"/>
        </w:rPr>
      </w:pPr>
      <w:r w:rsidDel="00000000" w:rsidR="00000000" w:rsidRPr="00000000">
        <w:rPr>
          <w:b w:val="1"/>
          <w:i w:val="1"/>
          <w:color w:val="50a14e"/>
          <w:rtl w:val="0"/>
        </w:rPr>
        <w:t xml:space="preserve">Aveți grijă să citiți și cerința exercițiului 3, pentru a găsi o soluție astfel încât codul de aici să poată fi folosit și la 3, prin compunere de clase.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Creați un meniu care pe lângă faptul că moștenește BaseMenu, va avea acces și la un vector&lt;Building&gt;. Building este o clasă simplă, care moștenește IoBase ca să poată fi citită/ afișată ușor, și conține date despre culoare și numele proprietarului.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Implementați următoarele opțiuni: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Adaugă o nouă clădire.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Afișează toate clădirile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Șterge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una dintre clădirile reținute.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Modifică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una dintre clădirile existente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Bonus +</w:t>
      </w:r>
      <w:commentRangeStart w:id="2"/>
      <w:r w:rsidDel="00000000" w:rsidR="00000000" w:rsidRPr="00000000">
        <w:rPr>
          <w:rtl w:val="0"/>
        </w:rPr>
        <w:t xml:space="preserve">10p: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utilizați vector&lt;shared_ptr&lt;Building&gt; &gt;, precum în </w:t>
      </w:r>
      <w:r w:rsidDel="00000000" w:rsidR="00000000" w:rsidRPr="00000000">
        <w:rPr>
          <w:b w:val="1"/>
          <w:rtl w:val="0"/>
        </w:rPr>
        <w:t xml:space="preserve">laboratorul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Pentru bonus se cere: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Crearea claselor House și Apartment. House conține și câmpul </w:t>
      </w:r>
      <w:r w:rsidDel="00000000" w:rsidR="00000000" w:rsidRPr="00000000">
        <w:rPr>
          <w:b w:val="1"/>
          <w:rtl w:val="0"/>
        </w:rPr>
        <w:t xml:space="preserve">cntFloors</w:t>
      </w:r>
      <w:r w:rsidDel="00000000" w:rsidR="00000000" w:rsidRPr="00000000">
        <w:rPr>
          <w:rtl w:val="0"/>
        </w:rPr>
        <w:t xml:space="preserve">, iar Apartment </w:t>
      </w:r>
      <w:r w:rsidDel="00000000" w:rsidR="00000000" w:rsidRPr="00000000">
        <w:rPr>
          <w:b w:val="1"/>
          <w:rtl w:val="0"/>
        </w:rPr>
        <w:t xml:space="preserve">floor.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Inițializarea cu date în main (adică de forma int[] v = {2,3,4};) și de;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funcție globală care citește un obiect de tipul </w:t>
      </w:r>
      <w:r w:rsidDel="00000000" w:rsidR="00000000" w:rsidRPr="00000000">
        <w:rPr>
          <w:b w:val="1"/>
          <w:rtl w:val="0"/>
        </w:rPr>
        <w:t xml:space="preserve">House </w:t>
      </w:r>
      <w:r w:rsidDel="00000000" w:rsidR="00000000" w:rsidRPr="00000000">
        <w:rPr>
          <w:rtl w:val="0"/>
        </w:rPr>
        <w:t xml:space="preserve">sau </w:t>
      </w:r>
      <w:r w:rsidDel="00000000" w:rsidR="00000000" w:rsidRPr="00000000">
        <w:rPr>
          <w:b w:val="1"/>
          <w:rtl w:val="0"/>
        </w:rPr>
        <w:t xml:space="preserve">Apartment </w:t>
      </w:r>
      <w:r w:rsidDel="00000000" w:rsidR="00000000" w:rsidRPr="00000000">
        <w:rPr>
          <w:rtl w:val="0"/>
        </w:rPr>
        <w:t xml:space="preserve">și returnează o valoarea de tipul shared_ptr&lt;Building&gt;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ymwy21a6y2h2" w:id="6"/>
      <w:bookmarkEnd w:id="6"/>
      <w:commentRangeStart w:id="3"/>
      <w:r w:rsidDel="00000000" w:rsidR="00000000" w:rsidRPr="00000000">
        <w:rPr>
          <w:rtl w:val="0"/>
        </w:rPr>
        <w:t xml:space="preserve">Exercițiul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3 - Bază de date cu mai multe entități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Aici aveam o singura intrebare. Cum putem refolosi codul de mai sus pentru a extinde pentru mai multe tipuri de date pe care face CRUD. E.g. Building si Owner in acelasi meniu.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 aici în jos avem exerciții mai “competitive”: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afyvqonjvl1u" w:id="7"/>
      <w:bookmarkEnd w:id="7"/>
      <w:r w:rsidDel="00000000" w:rsidR="00000000" w:rsidRPr="00000000">
        <w:rPr>
          <w:rtl w:val="0"/>
        </w:rPr>
        <w:t xml:space="preserve">Exercițiul 4 - Meniuri și submeniuri (nested)?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Revenim la SimpleMenu, dar vom adăuga în toate meniurile(deci in BaseMenu) un cămp de tipul string, denumit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Vom crea un tip de meniu care seamănă foarte bine cu meniurile reale, pentru a cunoaște puțin implementarea.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Știți foarte clar ca dacă dați în CLion/ alt editor pe  </w:t>
      </w:r>
      <w:r w:rsidDel="00000000" w:rsidR="00000000" w:rsidRPr="00000000">
        <w:rPr>
          <w:rFonts w:ascii="Fira Code" w:cs="Fira Code" w:eastAsia="Fira Code" w:hAnsi="Fira Code"/>
          <w:b w:val="1"/>
          <w:color w:val="252b39"/>
          <w:shd w:fill="fafafa" w:val="clear"/>
          <w:rtl w:val="0"/>
        </w:rPr>
        <w:t xml:space="preserve">File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-&gt; </w:t>
      </w:r>
      <w:r w:rsidDel="00000000" w:rsidR="00000000" w:rsidRPr="00000000">
        <w:rPr>
          <w:rFonts w:ascii="Fira Code" w:cs="Fira Code" w:eastAsia="Fira Code" w:hAnsi="Fira Code"/>
          <w:b w:val="1"/>
          <w:color w:val="252b39"/>
          <w:shd w:fill="fafafa" w:val="clear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252b39"/>
          <w:shd w:fill="fafafa" w:val="clear"/>
          <w:rtl w:val="0"/>
        </w:rPr>
        <w:t xml:space="preserve">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deschide încă un șir de meniuri, cu opțiuni precum Project, C++ Class etc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Păi asta înseamnă că avem un tip de meniu compus (ComposedMenu) care conține o listă cu mai multe meniuri. Fiecare dintre acestea pot fi ori simple, ori compuse.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ra5odki3ce7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k7y8re2vurms" w:id="9"/>
      <w:bookmarkEnd w:id="9"/>
      <w:r w:rsidDel="00000000" w:rsidR="00000000" w:rsidRPr="00000000">
        <w:rPr>
          <w:rtl w:val="0"/>
        </w:rPr>
        <w:t xml:space="preserve">Mai multe soluții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Soluția 1 - In care in meniurile compuse vom folosi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map&lt;string, shared_ptr&lt;BaseMenu&gt; &gt;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Mai exact, string-ul va fi eticheta meniului, iar shared_ptr&lt;BaseMenu&gt; va fi submeniul cu acea eticheta.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Solutia 2 - daca nu folosim map, putem folosi in schimb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vector&lt;pair&lt;string, shared_ptr&lt;BaseMenu&gt; &gt;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au să ținem cont că avem deja câmpul: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>
          <w:b w:val="1"/>
          <w:color w:val="50a14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string label;</w:t>
      </w:r>
      <w:r w:rsidDel="00000000" w:rsidR="00000000" w:rsidRPr="00000000">
        <w:rPr>
          <w:b w:val="1"/>
          <w:color w:val="50a14e"/>
          <w:rtl w:val="0"/>
        </w:rPr>
        <w:t xml:space="preserve">//  cea mai simplă variantă, ca tipuri de date, dar nu învățăm map :(</w:t>
      </w:r>
    </w:p>
    <w:p w:rsidR="00000000" w:rsidDel="00000000" w:rsidP="00000000" w:rsidRDefault="00000000" w:rsidRPr="00000000" w14:paraId="00000065">
      <w:pPr>
        <w:ind w:left="0" w:firstLine="0"/>
        <w:rPr>
          <w:color w:val="252b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252b39"/>
        </w:rPr>
      </w:pPr>
      <w:r w:rsidDel="00000000" w:rsidR="00000000" w:rsidRPr="00000000">
        <w:rPr>
          <w:color w:val="252b39"/>
          <w:rtl w:val="0"/>
        </w:rPr>
        <w:t xml:space="preserve">Deci nu mai are rost să folosim map, care este util pentru simplitatea în a afișa toate opțiunile, în a alege în funcție de denumire o opțiune, fără să le alegem prin indice.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vonvorb26fix" w:id="10"/>
      <w:bookmarkEnd w:id="10"/>
      <w:r w:rsidDel="00000000" w:rsidR="00000000" w:rsidRPr="00000000">
        <w:rPr>
          <w:rtl w:val="0"/>
        </w:rPr>
        <w:t xml:space="preserve">Mai clar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rtl w:val="0"/>
        </w:rPr>
        <w:t xml:space="preserve">um folosim meniuri compuse, chiar dacă fiecare are propriul mainLoop() ?</w:t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 meniu compus este de fapt un meniu în care sunt afișate submeniurile, opțiunea de încheiere a programului, și opțional alte alegeri/ opțiuni posibile (precum “detaliază opțiuni” etc).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Să spunem ca avem meniul compus cu label-ul File, si doua submeniuri simple: Create și Open.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Adica o compunere de tipul: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C++ Class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File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Browse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File..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Unde cu cerc negru avem meniul compus, cu cerc alb avem cele doua meniuri simple, iar cu patrat negru avem opțiunile propriu size ale meniului: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C++ Class</w:t>
      </w:r>
    </w:p>
    <w:p w:rsidR="00000000" w:rsidDel="00000000" w:rsidP="00000000" w:rsidRDefault="00000000" w:rsidRPr="00000000" w14:paraId="0000007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File</w:t>
      </w:r>
    </w:p>
    <w:p w:rsidR="00000000" w:rsidDel="00000000" w:rsidP="00000000" w:rsidRDefault="00000000" w:rsidRPr="00000000" w14:paraId="0000007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</w:t>
      </w:r>
    </w:p>
    <w:p w:rsidR="00000000" w:rsidDel="00000000" w:rsidP="00000000" w:rsidRDefault="00000000" w:rsidRPr="00000000" w14:paraId="0000007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File..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Asadar, prin navigarea meniului vom putea efectua oricare din cele 4 operatii. Pentru simplitate (deoarece acum nu ne intereseaza sa codam un FileSystem), tot ce vom face in functii va fi sa afisam mesaje precum “Am creat cu succes o clasa C++”, “Am deschis unul dintre fisierele existente” etc.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j8t8flqlu5gw" w:id="11"/>
      <w:bookmarkEnd w:id="11"/>
      <w:r w:rsidDel="00000000" w:rsidR="00000000" w:rsidRPr="00000000">
        <w:rPr>
          <w:rtl w:val="0"/>
        </w:rPr>
        <w:t xml:space="preserve">Exercițiul 5 - Ați mai folosit </w:t>
      </w: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Acesta este doar un experiment, deoarece deși este interesant să creăm mai flexibil meniul, probabil nu își merită bătaia de cap. Sigur nu în timpul colocviului :).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Pe scurt, vom automatizam chiar mai mult crearea unui CrudMenu.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Cerinta: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Se cere să implementați un meniu care poate fi creat direct în acest mod:</w:t>
      </w:r>
    </w:p>
    <w:p w:rsidR="00000000" w:rsidDel="00000000" w:rsidP="00000000" w:rsidRDefault="00000000" w:rsidRPr="00000000" w14:paraId="0000008C">
      <w:pPr>
        <w:ind w:left="0" w:firstLine="0"/>
        <w:rPr>
          <w:rFonts w:ascii="Fira Code" w:cs="Fira Code" w:eastAsia="Fira Code" w:hAnsi="Fira Code"/>
          <w:color w:val="4078f2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Fira Code" w:cs="Fira Code" w:eastAsia="Fira Code" w:hAnsi="Fira Code"/>
          <w:color w:val="4078f2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Fira Code" w:cs="Fira Code" w:eastAsia="Fira Code" w:hAnsi="Fira Code"/>
          <w:color w:val="50a14e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#include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&lt;functional&gt;</w:t>
      </w:r>
    </w:p>
    <w:p w:rsidR="00000000" w:rsidDel="00000000" w:rsidP="00000000" w:rsidRDefault="00000000" w:rsidRPr="00000000" w14:paraId="0000008F">
      <w:pPr>
        <w:ind w:left="0" w:firstLine="0"/>
        <w:rPr>
          <w:rFonts w:ascii="Fira Code" w:cs="Fira Code" w:eastAsia="Fira Code" w:hAnsi="Fira Code"/>
          <w:color w:val="50a14e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#include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&lt;vector&gt;</w:t>
      </w:r>
    </w:p>
    <w:p w:rsidR="00000000" w:rsidDel="00000000" w:rsidP="00000000" w:rsidRDefault="00000000" w:rsidRPr="00000000" w14:paraId="00000090">
      <w:pPr>
        <w:ind w:left="0" w:firstLine="0"/>
        <w:rPr>
          <w:rFonts w:ascii="Fira Code" w:cs="Fira Code" w:eastAsia="Fira Code" w:hAnsi="Fira Code"/>
          <w:color w:val="50a14e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#include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&lt;string&gt;</w:t>
      </w:r>
    </w:p>
    <w:p w:rsidR="00000000" w:rsidDel="00000000" w:rsidP="00000000" w:rsidRDefault="00000000" w:rsidRPr="00000000" w14:paraId="00000091">
      <w:pPr>
        <w:ind w:left="0" w:firstLine="0"/>
        <w:rPr>
          <w:rFonts w:ascii="Fira Code" w:cs="Fira Code" w:eastAsia="Fira Code" w:hAnsi="Fira Code"/>
          <w:color w:val="50a14e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#include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&lt;map&gt;</w:t>
      </w:r>
    </w:p>
    <w:p w:rsidR="00000000" w:rsidDel="00000000" w:rsidP="00000000" w:rsidRDefault="00000000" w:rsidRPr="00000000" w14:paraId="00000092">
      <w:pPr>
        <w:ind w:left="0" w:firstLine="0"/>
        <w:rPr>
          <w:rFonts w:ascii="Fira Code" w:cs="Fira Code" w:eastAsia="Fira Code" w:hAnsi="Fira Code"/>
          <w:color w:val="50a14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using namespace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std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Building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IoBase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0" w:firstLine="0"/>
        <w:rPr>
          <w:rFonts w:ascii="Fira Code" w:cs="Fira Code" w:eastAsia="Fira Code" w:hAnsi="Fira Code"/>
          <w:color w:val="4078f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97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z w:val="17"/>
          <w:szCs w:val="17"/>
          <w:shd w:fill="fafafa" w:val="clear"/>
          <w:rtl w:val="0"/>
        </w:rPr>
        <w:t xml:space="preserve">color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e4564a"/>
          <w:sz w:val="17"/>
          <w:szCs w:val="17"/>
          <w:shd w:fill="fafafa" w:val="clear"/>
          <w:rtl w:val="0"/>
        </w:rPr>
        <w:t xml:space="preserve">owner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e4564a"/>
          <w:sz w:val="17"/>
          <w:szCs w:val="17"/>
          <w:shd w:fill="fafafa" w:val="clear"/>
          <w:rtl w:val="0"/>
        </w:rPr>
        <w:t xml:space="preserve">height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ind w:left="0" w:firstLine="0"/>
        <w:rPr>
          <w:rFonts w:ascii="Fira Code" w:cs="Fira Code" w:eastAsia="Fira Code" w:hAnsi="Fira Code"/>
          <w:i w:val="1"/>
          <w:color w:val="526fff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</w:t>
      </w:r>
      <w:r w:rsidDel="00000000" w:rsidR="00000000" w:rsidRPr="00000000">
        <w:rPr>
          <w:rFonts w:ascii="Fira Code" w:cs="Fira Code" w:eastAsia="Fira Code" w:hAnsi="Fira Code"/>
          <w:i w:val="1"/>
          <w:color w:val="526fff"/>
          <w:sz w:val="17"/>
          <w:szCs w:val="17"/>
          <w:shd w:fill="fafafa" w:val="clear"/>
          <w:rtl w:val="0"/>
        </w:rPr>
        <w:t xml:space="preserve">TODO constructori si getteri:</w:t>
      </w:r>
    </w:p>
    <w:p w:rsidR="00000000" w:rsidDel="00000000" w:rsidP="00000000" w:rsidRDefault="00000000" w:rsidRPr="00000000" w14:paraId="0000009A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CrudMenu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BaseMenu {</w:t>
      </w:r>
    </w:p>
    <w:p w:rsidR="00000000" w:rsidDel="00000000" w:rsidP="00000000" w:rsidRDefault="00000000" w:rsidRPr="00000000" w14:paraId="0000009D">
      <w:pPr>
        <w:ind w:left="0" w:firstLine="0"/>
        <w:rPr>
          <w:rFonts w:ascii="Fira Code" w:cs="Fira Code" w:eastAsia="Fira Code" w:hAnsi="Fira Code"/>
          <w:color w:val="4078f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9E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z w:val="17"/>
          <w:szCs w:val="17"/>
          <w:shd w:fill="fafafa" w:val="clear"/>
          <w:rtl w:val="0"/>
        </w:rPr>
        <w:t xml:space="preserve">label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map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string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void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Building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&gt; &amp;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&gt; &gt; </w:t>
      </w:r>
      <w:r w:rsidDel="00000000" w:rsidR="00000000" w:rsidRPr="00000000">
        <w:rPr>
          <w:rFonts w:ascii="Fira Code" w:cs="Fira Code" w:eastAsia="Fira Code" w:hAnsi="Fira Code"/>
          <w:color w:val="e4564a"/>
          <w:sz w:val="17"/>
          <w:szCs w:val="17"/>
          <w:shd w:fill="fafafa" w:val="clear"/>
          <w:rtl w:val="0"/>
        </w:rPr>
        <w:t xml:space="preserve">options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ind w:left="0" w:firstLine="0"/>
        <w:rPr>
          <w:rFonts w:ascii="Fira Code" w:cs="Fira Code" w:eastAsia="Fira Code" w:hAnsi="Fira Code"/>
          <w:color w:val="4078f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A1">
      <w:pPr>
        <w:ind w:left="0" w:firstLine="0"/>
        <w:rPr>
          <w:rFonts w:ascii="Fira Code" w:cs="Fira Code" w:eastAsia="Fira Code" w:hAnsi="Fira Code"/>
          <w:color w:val="4078f2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PUTEM folosi functii globale care sa acceseze sirul de elemente</w:t>
      </w:r>
    </w:p>
    <w:p w:rsidR="00000000" w:rsidDel="00000000" w:rsidP="00000000" w:rsidRDefault="00000000" w:rsidRPr="00000000" w14:paraId="000000A4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void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sorteaza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Building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PUTEM folosi lambda functions pentru a crea metodele</w:t>
      </w:r>
    </w:p>
    <w:p w:rsidR="00000000" w:rsidDel="00000000" w:rsidP="00000000" w:rsidRDefault="00000000" w:rsidRPr="00000000" w14:paraId="000000A7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   //  function&lt;TIP_RETURNAT(LISTA_TIP_ARGUMENTE)&gt;</w:t>
      </w:r>
    </w:p>
    <w:p w:rsidR="00000000" w:rsidDel="00000000" w:rsidP="00000000" w:rsidRDefault="00000000" w:rsidRPr="00000000" w14:paraId="000000A8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void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Building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&gt; &amp;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)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&gt;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afiseaza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=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[](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Building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&gt; &amp;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v)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-&gt;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void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17"/>
          <w:szCs w:val="17"/>
          <w:shd w:fill="fafafa" w:val="clear"/>
          <w:rtl w:val="0"/>
        </w:rPr>
        <w:t xml:space="preserve">auto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building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v) {</w:t>
      </w:r>
    </w:p>
    <w:p w:rsidR="00000000" w:rsidDel="00000000" w:rsidP="00000000" w:rsidRDefault="00000000" w:rsidRPr="00000000" w14:paraId="000000AA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building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'\n'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};</w:t>
      </w:r>
    </w:p>
    <w:p w:rsidR="00000000" w:rsidDel="00000000" w:rsidP="00000000" w:rsidRDefault="00000000" w:rsidRPr="00000000" w14:paraId="000000AD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   ASA cream un map</w:t>
      </w:r>
    </w:p>
    <w:p w:rsidR="00000000" w:rsidDel="00000000" w:rsidP="00000000" w:rsidRDefault="00000000" w:rsidRPr="00000000" w14:paraId="000000AF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   map&lt;int,int&gt; m = {</w:t>
      </w:r>
    </w:p>
    <w:p w:rsidR="00000000" w:rsidDel="00000000" w:rsidP="00000000" w:rsidRDefault="00000000" w:rsidRPr="00000000" w14:paraId="000000B0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           {2,3},</w:t>
      </w:r>
    </w:p>
    <w:p w:rsidR="00000000" w:rsidDel="00000000" w:rsidP="00000000" w:rsidRDefault="00000000" w:rsidRPr="00000000" w14:paraId="000000B1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           {3,4}</w:t>
      </w:r>
    </w:p>
    <w:p w:rsidR="00000000" w:rsidDel="00000000" w:rsidP="00000000" w:rsidRDefault="00000000" w:rsidRPr="00000000" w14:paraId="000000B2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   };</w:t>
      </w:r>
    </w:p>
    <w:p w:rsidR="00000000" w:rsidDel="00000000" w:rsidP="00000000" w:rsidRDefault="00000000" w:rsidRPr="00000000" w14:paraId="000000B3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z w:val="17"/>
          <w:szCs w:val="17"/>
          <w:shd w:fill="fafafa" w:val="clear"/>
          <w:rtl w:val="0"/>
        </w:rPr>
        <w:t xml:space="preserve">CrudMenu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menu(</w:t>
      </w:r>
    </w:p>
    <w:p w:rsidR="00000000" w:rsidDel="00000000" w:rsidP="00000000" w:rsidRDefault="00000000" w:rsidRPr="00000000" w14:paraId="000000B5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    {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vectorul de cladiri (culoare, proprietar, inaltime)</w:t>
      </w:r>
    </w:p>
    <w:p w:rsidR="00000000" w:rsidDel="00000000" w:rsidP="00000000" w:rsidRDefault="00000000" w:rsidRPr="00000000" w14:paraId="000000B6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                  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Building(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"red"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"Gabriel"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7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            Building(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"blue"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"Penelope"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4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),</w:t>
      </w:r>
    </w:p>
    <w:p w:rsidR="00000000" w:rsidDel="00000000" w:rsidP="00000000" w:rsidRDefault="00000000" w:rsidRPr="00000000" w14:paraId="000000B8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    },</w:t>
      </w:r>
    </w:p>
    <w:p w:rsidR="00000000" w:rsidDel="00000000" w:rsidP="00000000" w:rsidRDefault="00000000" w:rsidRPr="00000000" w14:paraId="000000B9">
      <w:pPr>
        <w:ind w:left="0" w:firstLine="0"/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    {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// map-ul care contine etichetele optiunilor si functiile rulata</w:t>
      </w:r>
    </w:p>
    <w:p w:rsidR="00000000" w:rsidDel="00000000" w:rsidP="00000000" w:rsidRDefault="00000000" w:rsidRPr="00000000" w14:paraId="000000BA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z w:val="17"/>
          <w:szCs w:val="17"/>
          <w:shd w:fill="fafafa" w:val="clear"/>
          <w:rtl w:val="0"/>
        </w:rPr>
        <w:t xml:space="preserve">                   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{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"Afiseaza"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afiseaza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},</w:t>
      </w:r>
    </w:p>
    <w:p w:rsidR="00000000" w:rsidDel="00000000" w:rsidP="00000000" w:rsidRDefault="00000000" w:rsidRPr="00000000" w14:paraId="000000BB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            {</w:t>
      </w:r>
      <w:r w:rsidDel="00000000" w:rsidR="00000000" w:rsidRPr="00000000">
        <w:rPr>
          <w:rFonts w:ascii="Fira Code" w:cs="Fira Code" w:eastAsia="Fira Code" w:hAnsi="Fira Code"/>
          <w:color w:val="50a14e"/>
          <w:sz w:val="17"/>
          <w:szCs w:val="17"/>
          <w:shd w:fill="fafafa" w:val="clear"/>
          <w:rtl w:val="0"/>
        </w:rPr>
        <w:t xml:space="preserve">"Sorteaza"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4078f2"/>
          <w:sz w:val="17"/>
          <w:szCs w:val="17"/>
          <w:shd w:fill="fafafa" w:val="clear"/>
          <w:rtl w:val="0"/>
        </w:rPr>
        <w:t xml:space="preserve">sorteaza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);</w:t>
      </w:r>
    </w:p>
    <w:p w:rsidR="00000000" w:rsidDel="00000000" w:rsidP="00000000" w:rsidRDefault="00000000" w:rsidRPr="00000000" w14:paraId="000000BE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z w:val="17"/>
          <w:szCs w:val="17"/>
          <w:shd w:fill="fafafa" w:val="clear"/>
          <w:rtl w:val="0"/>
        </w:rPr>
        <w:t xml:space="preserve">menu</w:t>
      </w: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.mainLoop();</w:t>
      </w:r>
    </w:p>
    <w:p w:rsidR="00000000" w:rsidDel="00000000" w:rsidP="00000000" w:rsidRDefault="00000000" w:rsidRPr="00000000" w14:paraId="000000BF">
      <w:pPr>
        <w:ind w:left="0" w:firstLine="0"/>
        <w:rPr>
          <w:rFonts w:ascii="Fira Code" w:cs="Fira Code" w:eastAsia="Fira Code" w:hAnsi="Fira Code"/>
          <w:color w:val="383a42"/>
          <w:sz w:val="17"/>
          <w:szCs w:val="1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17"/>
          <w:szCs w:val="17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0" w:firstLine="0"/>
        <w:rPr>
          <w:rFonts w:ascii="Fira Code" w:cs="Fira Code" w:eastAsia="Fira Code" w:hAnsi="Fira Code"/>
          <w:color w:val="4078f2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Bonus +20p: putem automatiza un meniu de tip CRUD, astfel încât să funcționeze pentru orice tip de clase.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dl5ji33u9eco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fan-Eduard Deaconu" w:id="1" w:date="2022-04-05T07:22:54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alegem tot după indice. Bonus +5p dacă afișati o lista cu toate clădirile înainte de a alege un indice.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Modificarea în cazul aplicațiilor din consolă = recitirea variabilei (e.g. cin &gt;&gt; cladiri[indice])</w:t>
      </w:r>
    </w:p>
  </w:comment>
  <w:comment w:author="Stefan-Eduard Deaconu" w:id="2" w:date="2022-04-05T07:11:30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 +20p adunate pe laborator, pentru primele 10 laboratoare, si rotunjim 170 la 200 daca rezultatele din proiecte sunt bune.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scurt, demonstrati cat de buni sunteti!</w:t>
      </w:r>
    </w:p>
  </w:comment>
  <w:comment w:author="Stefan-Eduard Deaconu" w:id="3" w:date="2022-04-05T06:54:12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nu mă înșel, subiectul de a implementa un meniu va fi și la proiectul 2</w:t>
      </w:r>
    </w:p>
  </w:comment>
  <w:comment w:author="Stefan-Eduard Deaconu" w:id="0" w:date="2022-04-05T07:20:56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indice este suficient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cDccI44W5Lo" TargetMode="External"/><Relationship Id="rId8" Type="http://schemas.openxmlformats.org/officeDocument/2006/relationships/hyperlink" Target="https://youtu.be/cDccI44W5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