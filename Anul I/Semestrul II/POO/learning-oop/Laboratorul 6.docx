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pPrChange w:author="Dilirici Mihai" w:id="0" w:date="2022-04-06T12:57:32Z">
          <w:pPr>
            <w:pStyle w:val="Title"/>
            <w:jc w:val="center"/>
          </w:pPr>
        </w:pPrChange>
      </w:pPr>
      <w:bookmarkStart w:colFirst="0" w:colLast="0" w:name="_wn07hjz09xy9" w:id="0"/>
      <w:bookmarkEnd w:id="0"/>
      <w:r w:rsidDel="00000000" w:rsidR="00000000" w:rsidRPr="00000000">
        <w:rPr>
          <w:rtl w:val="0"/>
        </w:rPr>
        <w:t xml:space="preserve">Laboratorul 6</w:t>
      </w:r>
    </w:p>
    <w:p w:rsidR="00000000" w:rsidDel="00000000" w:rsidP="00000000" w:rsidRDefault="00000000" w:rsidRPr="00000000" w14:paraId="00000002">
      <w:pPr>
        <w:pStyle w:val="Subtitle"/>
        <w:jc w:val="center"/>
        <w:rPr/>
      </w:pPr>
      <w:bookmarkStart w:colFirst="0" w:colLast="0" w:name="_vpkexbb6gjag" w:id="1"/>
      <w:bookmarkEnd w:id="1"/>
      <w:r w:rsidDel="00000000" w:rsidR="00000000" w:rsidRPr="00000000">
        <w:rPr>
          <w:rtl w:val="0"/>
        </w:rPr>
        <w:t xml:space="preserve">Upcasts, smart pointers and pointer vectors</w:t>
      </w:r>
    </w:p>
    <w:p w:rsidR="00000000" w:rsidDel="00000000" w:rsidP="00000000" w:rsidRDefault="00000000" w:rsidRPr="00000000" w14:paraId="00000003">
      <w:pPr>
        <w:pStyle w:val="Heading1"/>
        <w:rPr/>
      </w:pPr>
      <w:bookmarkStart w:colFirst="0" w:colLast="0" w:name="_v9f72e57iln9" w:id="2"/>
      <w:bookmarkEnd w:id="2"/>
      <w:r w:rsidDel="00000000" w:rsidR="00000000" w:rsidRPr="00000000">
        <w:rPr>
          <w:rtl w:val="0"/>
        </w:rPr>
        <w:t xml:space="preserve">Takeaways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We’ll learn how derived classes can be casted to the base class, just like a float can be casted to an int:   </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a626a4"/>
          <w:sz w:val="20"/>
          <w:szCs w:val="20"/>
          <w:shd w:fill="fafafa" w:val="clear"/>
          <w:rtl w:val="0"/>
        </w:rPr>
        <w:t xml:space="preserve">int</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3.4</w:t>
      </w: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After that, we’ll learn how to write nicer pointers, using smart pointers. </w:t>
      </w:r>
      <w:ins w:author="Andrei Murica" w:id="1" w:date="2022-05-05T16:38:42Z">
        <w:r w:rsidDel="00000000" w:rsidR="00000000" w:rsidRPr="00000000">
          <w:rPr>
            <w:rtl w:val="0"/>
          </w:rPr>
          <w:t xml:space="preserve"> </w:t>
          <w:tab/>
        </w:r>
      </w:ins>
      <w:r w:rsidDel="00000000" w:rsidR="00000000" w:rsidRPr="00000000">
        <w:rPr>
          <w:rtl w:val="0"/>
        </w:rPr>
        <w:t xml:space="preserve">The good and the bad.</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Using these insights we’ll soon be able to create a vector with elements derived from a base class:</w:t>
      </w:r>
    </w:p>
    <w:p w:rsidR="00000000" w:rsidDel="00000000" w:rsidP="00000000" w:rsidRDefault="00000000" w:rsidRPr="00000000" w14:paraId="00000008">
      <w:pPr>
        <w:rPr>
          <w:rFonts w:ascii="Courier New" w:cs="Courier New" w:eastAsia="Courier New" w:hAnsi="Courier New"/>
          <w:i w:val="1"/>
          <w:color w:val="a626a4"/>
          <w:sz w:val="18"/>
          <w:szCs w:val="18"/>
          <w:shd w:fill="fafafa" w:val="clear"/>
        </w:rPr>
      </w:pPr>
      <w:r w:rsidDel="00000000" w:rsidR="00000000" w:rsidRPr="00000000">
        <w:rPr>
          <w:rtl w:val="0"/>
        </w:rPr>
      </w:r>
    </w:p>
    <w:p w:rsidR="00000000" w:rsidDel="00000000" w:rsidP="00000000" w:rsidRDefault="00000000" w:rsidRPr="00000000" w14:paraId="00000009">
      <w:pPr>
        <w:ind w:left="720" w:firstLine="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int </w:t>
      </w:r>
      <w:r w:rsidDel="00000000" w:rsidR="00000000" w:rsidRPr="00000000">
        <w:rPr>
          <w:rFonts w:ascii="Fira Code" w:cs="Fira Code" w:eastAsia="Fira Code" w:hAnsi="Fira Code"/>
          <w:i w:val="1"/>
          <w:color w:val="4078f2"/>
          <w:sz w:val="20"/>
          <w:szCs w:val="20"/>
          <w:shd w:fill="fafafa" w:val="clear"/>
          <w:rtl w:val="0"/>
        </w:rPr>
        <w:t xml:space="preserve">main</w:t>
      </w:r>
      <w:r w:rsidDel="00000000" w:rsidR="00000000" w:rsidRPr="00000000">
        <w:rPr>
          <w:rFonts w:ascii="Fira Code" w:cs="Fira Code" w:eastAsia="Fira Code" w:hAnsi="Fira Code"/>
          <w:i w:val="1"/>
          <w:color w:val="383a42"/>
          <w:sz w:val="20"/>
          <w:szCs w:val="20"/>
          <w:shd w:fill="fafafa" w:val="clear"/>
          <w:rtl w:val="0"/>
        </w:rPr>
        <w:t xml:space="preserve">() {</w:t>
      </w:r>
    </w:p>
    <w:p w:rsidR="00000000" w:rsidDel="00000000" w:rsidP="00000000" w:rsidRDefault="00000000" w:rsidRPr="00000000" w14:paraId="0000000A">
      <w:pPr>
        <w:ind w:left="720" w:firstLine="0"/>
        <w:rPr>
          <w:rFonts w:ascii="Fira Code" w:cs="Fira Code" w:eastAsia="Fira Code" w:hAnsi="Fira Code"/>
          <w:b w:val="1"/>
          <w:i w:val="1"/>
          <w:color w:val="383a42"/>
          <w:sz w:val="20"/>
          <w:szCs w:val="20"/>
          <w:shd w:fill="fafafa" w:val="clear"/>
        </w:rPr>
      </w:pP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c18401"/>
          <w:sz w:val="20"/>
          <w:szCs w:val="20"/>
          <w:shd w:fill="fafafa" w:val="clear"/>
          <w:rtl w:val="0"/>
        </w:rPr>
        <w:t xml:space="preserve">vector</w:t>
      </w:r>
      <w:r w:rsidDel="00000000" w:rsidR="00000000" w:rsidRPr="00000000">
        <w:rPr>
          <w:rFonts w:ascii="Fira Code" w:cs="Fira Code" w:eastAsia="Fira Code" w:hAnsi="Fira Code"/>
          <w:i w:val="1"/>
          <w:color w:val="4078f2"/>
          <w:sz w:val="20"/>
          <w:szCs w:val="20"/>
          <w:shd w:fill="fafafa" w:val="clear"/>
          <w:rtl w:val="0"/>
        </w:rPr>
        <w:t xml:space="preserve">&lt;</w:t>
      </w:r>
      <w:r w:rsidDel="00000000" w:rsidR="00000000" w:rsidRPr="00000000">
        <w:rPr>
          <w:rFonts w:ascii="Fira Code" w:cs="Fira Code" w:eastAsia="Fira Code" w:hAnsi="Fira Code"/>
          <w:i w:val="1"/>
          <w:color w:val="c18401"/>
          <w:sz w:val="20"/>
          <w:szCs w:val="20"/>
          <w:shd w:fill="fafafa" w:val="clear"/>
          <w:rtl w:val="0"/>
        </w:rPr>
        <w:t xml:space="preserve">shared_ptr</w:t>
      </w:r>
      <w:r w:rsidDel="00000000" w:rsidR="00000000" w:rsidRPr="00000000">
        <w:rPr>
          <w:rFonts w:ascii="Fira Code" w:cs="Fira Code" w:eastAsia="Fira Code" w:hAnsi="Fira Code"/>
          <w:i w:val="1"/>
          <w:color w:val="4078f2"/>
          <w:sz w:val="20"/>
          <w:szCs w:val="20"/>
          <w:shd w:fill="fafafa" w:val="clear"/>
          <w:rtl w:val="0"/>
        </w:rPr>
        <w:t xml:space="preserve">&lt;</w:t>
      </w:r>
      <w:r w:rsidDel="00000000" w:rsidR="00000000" w:rsidRPr="00000000">
        <w:rPr>
          <w:rFonts w:ascii="Fira Code" w:cs="Fira Code" w:eastAsia="Fira Code" w:hAnsi="Fira Code"/>
          <w:i w:val="1"/>
          <w:color w:val="c18401"/>
          <w:sz w:val="20"/>
          <w:szCs w:val="20"/>
          <w:shd w:fill="fafafa" w:val="clear"/>
          <w:rtl w:val="0"/>
        </w:rPr>
        <w:t xml:space="preserve">Chair</w:t>
      </w:r>
      <w:r w:rsidDel="00000000" w:rsidR="00000000" w:rsidRPr="00000000">
        <w:rPr>
          <w:rFonts w:ascii="Fira Code" w:cs="Fira Code" w:eastAsia="Fira Code" w:hAnsi="Fira Code"/>
          <w:i w:val="1"/>
          <w:color w:val="4078f2"/>
          <w:sz w:val="20"/>
          <w:szCs w:val="20"/>
          <w:shd w:fill="fafafa" w:val="clear"/>
          <w:rtl w:val="0"/>
        </w:rPr>
        <w:t xml:space="preserve">&gt; &gt; </w:t>
      </w:r>
      <w:r w:rsidDel="00000000" w:rsidR="00000000" w:rsidRPr="00000000">
        <w:rPr>
          <w:rFonts w:ascii="Fira Code" w:cs="Fira Code" w:eastAsia="Fira Code" w:hAnsi="Fira Code"/>
          <w:i w:val="1"/>
          <w:color w:val="986801"/>
          <w:sz w:val="20"/>
          <w:szCs w:val="20"/>
          <w:shd w:fill="fafafa" w:val="clear"/>
          <w:rtl w:val="0"/>
        </w:rPr>
        <w:t xml:space="preserve">allKindsOfChairs </w:t>
      </w:r>
      <w:r w:rsidDel="00000000" w:rsidR="00000000" w:rsidRPr="00000000">
        <w:rPr>
          <w:rFonts w:ascii="Fira Code" w:cs="Fira Code" w:eastAsia="Fira Code" w:hAnsi="Fira Code"/>
          <w:i w:val="1"/>
          <w:color w:val="4078f2"/>
          <w:sz w:val="20"/>
          <w:szCs w:val="20"/>
          <w:shd w:fill="fafafa" w:val="clear"/>
          <w:rtl w:val="0"/>
        </w:rPr>
        <w:t xml:space="preserve">= </w:t>
      </w:r>
      <w:r w:rsidDel="00000000" w:rsidR="00000000" w:rsidRPr="00000000">
        <w:rPr>
          <w:rFonts w:ascii="Fira Code" w:cs="Fira Code" w:eastAsia="Fira Code" w:hAnsi="Fira Code"/>
          <w:b w:val="1"/>
          <w:i w:val="1"/>
          <w:color w:val="383a42"/>
          <w:sz w:val="20"/>
          <w:szCs w:val="20"/>
          <w:shd w:fill="fafafa" w:val="clear"/>
          <w:rtl w:val="0"/>
        </w:rPr>
        <w:t xml:space="preserve">{</w:t>
      </w:r>
    </w:p>
    <w:p w:rsidR="00000000" w:rsidDel="00000000" w:rsidP="00000000" w:rsidRDefault="00000000" w:rsidRPr="00000000" w14:paraId="0000000B">
      <w:pPr>
        <w:ind w:left="720" w:firstLine="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b w:val="1"/>
          <w:i w:val="1"/>
          <w:color w:val="383a42"/>
          <w:sz w:val="20"/>
          <w:szCs w:val="20"/>
          <w:shd w:fill="fafafa" w:val="clear"/>
          <w:rtl w:val="0"/>
        </w:rPr>
        <w:t xml:space="preserve">           </w:t>
      </w:r>
      <w:r w:rsidDel="00000000" w:rsidR="00000000" w:rsidRPr="00000000">
        <w:rPr>
          <w:rFonts w:ascii="Fira Code" w:cs="Fira Code" w:eastAsia="Fira Code" w:hAnsi="Fira Code"/>
          <w:i w:val="1"/>
          <w:color w:val="4078f2"/>
          <w:sz w:val="20"/>
          <w:szCs w:val="20"/>
          <w:shd w:fill="fafafa" w:val="clear"/>
          <w:rtl w:val="0"/>
        </w:rPr>
        <w:t xml:space="preserve">make_shared&lt;</w:t>
      </w:r>
      <w:r w:rsidDel="00000000" w:rsidR="00000000" w:rsidRPr="00000000">
        <w:rPr>
          <w:rFonts w:ascii="Fira Code" w:cs="Fira Code" w:eastAsia="Fira Code" w:hAnsi="Fira Code"/>
          <w:i w:val="1"/>
          <w:color w:val="c18401"/>
          <w:sz w:val="20"/>
          <w:szCs w:val="20"/>
          <w:shd w:fill="fafafa" w:val="clear"/>
          <w:rtl w:val="0"/>
        </w:rPr>
        <w:t xml:space="preserve">ArmChair</w:t>
      </w:r>
      <w:r w:rsidDel="00000000" w:rsidR="00000000" w:rsidRPr="00000000">
        <w:rPr>
          <w:rFonts w:ascii="Fira Code" w:cs="Fira Code" w:eastAsia="Fira Code" w:hAnsi="Fira Code"/>
          <w:i w:val="1"/>
          <w:color w:val="4078f2"/>
          <w:sz w:val="20"/>
          <w:szCs w:val="20"/>
          <w:shd w:fill="fafafa" w:val="clear"/>
          <w:rtl w:val="0"/>
        </w:rPr>
        <w:t xml:space="preserve">&gt;</w:t>
      </w:r>
      <w:r w:rsidDel="00000000" w:rsidR="00000000" w:rsidRPr="00000000">
        <w:rPr>
          <w:rFonts w:ascii="Fira Code" w:cs="Fira Code" w:eastAsia="Fira Code" w:hAnsi="Fira Code"/>
          <w:i w:val="1"/>
          <w:color w:val="383a42"/>
          <w:sz w:val="20"/>
          <w:szCs w:val="20"/>
          <w:shd w:fill="fafafa" w:val="clear"/>
          <w:rtl w:val="0"/>
        </w:rPr>
        <w:t xml:space="preserve">(</w:t>
      </w:r>
    </w:p>
    <w:p w:rsidR="00000000" w:rsidDel="00000000" w:rsidP="00000000" w:rsidRDefault="00000000" w:rsidRPr="00000000" w14:paraId="0000000C">
      <w:pPr>
        <w:ind w:left="720" w:firstLine="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4078f2"/>
          <w:sz w:val="20"/>
          <w:szCs w:val="20"/>
          <w:shd w:fill="fafafa" w:val="clear"/>
          <w:rtl w:val="0"/>
        </w:rPr>
        <w:t xml:space="preserve">ArmChair</w:t>
      </w:r>
      <w:r w:rsidDel="00000000" w:rsidR="00000000" w:rsidRPr="00000000">
        <w:rPr>
          <w:rFonts w:ascii="Fira Code" w:cs="Fira Code" w:eastAsia="Fira Code" w:hAnsi="Fira Code"/>
          <w:i w:val="1"/>
          <w:color w:val="383a42"/>
          <w:sz w:val="20"/>
          <w:szCs w:val="20"/>
          <w:shd w:fill="fafafa" w:val="clear"/>
          <w:rtl w:val="0"/>
        </w:rPr>
        <w:t xml:space="preserve">(</w:t>
      </w:r>
      <w:r w:rsidDel="00000000" w:rsidR="00000000" w:rsidRPr="00000000">
        <w:rPr>
          <w:rFonts w:ascii="Fira Code" w:cs="Fira Code" w:eastAsia="Fira Code" w:hAnsi="Fira Code"/>
          <w:i w:val="1"/>
          <w:color w:val="986801"/>
          <w:sz w:val="20"/>
          <w:szCs w:val="20"/>
          <w:shd w:fill="fafafa" w:val="clear"/>
          <w:rtl w:val="0"/>
        </w:rPr>
        <w:t xml:space="preserve">200</w:t>
      </w: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50a14e"/>
          <w:sz w:val="20"/>
          <w:szCs w:val="20"/>
          <w:shd w:fill="fafafa" w:val="clear"/>
          <w:rtl w:val="0"/>
        </w:rPr>
        <w:t xml:space="preserve">"brown"</w:t>
      </w: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50a14e"/>
          <w:sz w:val="20"/>
          <w:szCs w:val="20"/>
          <w:shd w:fill="fafafa" w:val="clear"/>
          <w:rtl w:val="0"/>
        </w:rPr>
        <w:t xml:space="preserve">"Metal"</w:t>
      </w:r>
      <w:r w:rsidDel="00000000" w:rsidR="00000000" w:rsidRPr="00000000">
        <w:rPr>
          <w:rFonts w:ascii="Fira Code" w:cs="Fira Code" w:eastAsia="Fira Code" w:hAnsi="Fira Code"/>
          <w:i w:val="1"/>
          <w:color w:val="383a42"/>
          <w:sz w:val="20"/>
          <w:szCs w:val="20"/>
          <w:shd w:fill="fafafa" w:val="clear"/>
          <w:rtl w:val="0"/>
        </w:rPr>
        <w:t xml:space="preserve">)</w:t>
      </w:r>
    </w:p>
    <w:p w:rsidR="00000000" w:rsidDel="00000000" w:rsidP="00000000" w:rsidRDefault="00000000" w:rsidRPr="00000000" w14:paraId="0000000D">
      <w:pPr>
        <w:ind w:left="2160" w:firstLine="72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a0a1a7"/>
          <w:sz w:val="20"/>
          <w:szCs w:val="20"/>
          <w:shd w:fill="fafafa" w:val="clear"/>
          <w:rtl w:val="0"/>
        </w:rPr>
        <w:t xml:space="preserve">// valorile de sus se retin in noul "smart pointer"</w:t>
      </w:r>
      <w:r w:rsidDel="00000000" w:rsidR="00000000" w:rsidRPr="00000000">
        <w:rPr>
          <w:rtl w:val="0"/>
        </w:rPr>
      </w:r>
    </w:p>
    <w:p w:rsidR="00000000" w:rsidDel="00000000" w:rsidP="00000000" w:rsidRDefault="00000000" w:rsidRPr="00000000" w14:paraId="0000000E">
      <w:pPr>
        <w:ind w:left="720" w:firstLine="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i w:val="1"/>
          <w:color w:val="383a42"/>
          <w:sz w:val="20"/>
          <w:szCs w:val="20"/>
          <w:shd w:fill="fafafa" w:val="clear"/>
          <w:rtl w:val="0"/>
        </w:rPr>
        <w:t xml:space="preserve">           ),</w:t>
      </w:r>
    </w:p>
    <w:p w:rsidR="00000000" w:rsidDel="00000000" w:rsidP="00000000" w:rsidRDefault="00000000" w:rsidRPr="00000000" w14:paraId="0000000F">
      <w:pPr>
        <w:ind w:left="720" w:firstLine="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4078f2"/>
          <w:sz w:val="20"/>
          <w:szCs w:val="20"/>
          <w:shd w:fill="fafafa" w:val="clear"/>
          <w:rtl w:val="0"/>
        </w:rPr>
        <w:t xml:space="preserve">make_shared&lt;</w:t>
      </w:r>
      <w:r w:rsidDel="00000000" w:rsidR="00000000" w:rsidRPr="00000000">
        <w:rPr>
          <w:rFonts w:ascii="Fira Code" w:cs="Fira Code" w:eastAsia="Fira Code" w:hAnsi="Fira Code"/>
          <w:i w:val="1"/>
          <w:color w:val="c18401"/>
          <w:sz w:val="20"/>
          <w:szCs w:val="20"/>
          <w:shd w:fill="fafafa" w:val="clear"/>
          <w:rtl w:val="0"/>
        </w:rPr>
        <w:t xml:space="preserve">Sofa</w:t>
      </w:r>
      <w:r w:rsidDel="00000000" w:rsidR="00000000" w:rsidRPr="00000000">
        <w:rPr>
          <w:rFonts w:ascii="Fira Code" w:cs="Fira Code" w:eastAsia="Fira Code" w:hAnsi="Fira Code"/>
          <w:i w:val="1"/>
          <w:color w:val="4078f2"/>
          <w:sz w:val="20"/>
          <w:szCs w:val="20"/>
          <w:shd w:fill="fafafa" w:val="clear"/>
          <w:rtl w:val="0"/>
        </w:rPr>
        <w:t xml:space="preserve">&gt;</w:t>
      </w:r>
      <w:r w:rsidDel="00000000" w:rsidR="00000000" w:rsidRPr="00000000">
        <w:rPr>
          <w:rFonts w:ascii="Fira Code" w:cs="Fira Code" w:eastAsia="Fira Code" w:hAnsi="Fira Code"/>
          <w:i w:val="1"/>
          <w:color w:val="383a42"/>
          <w:sz w:val="20"/>
          <w:szCs w:val="20"/>
          <w:shd w:fill="fafafa" w:val="clear"/>
          <w:rtl w:val="0"/>
        </w:rPr>
        <w:t xml:space="preserve">(</w:t>
      </w:r>
    </w:p>
    <w:p w:rsidR="00000000" w:rsidDel="00000000" w:rsidP="00000000" w:rsidRDefault="00000000" w:rsidRPr="00000000" w14:paraId="00000010">
      <w:pPr>
        <w:ind w:left="720" w:firstLine="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4078f2"/>
          <w:sz w:val="20"/>
          <w:szCs w:val="20"/>
          <w:shd w:fill="fafafa" w:val="clear"/>
          <w:rtl w:val="0"/>
        </w:rPr>
        <w:t xml:space="preserve">Sofa</w:t>
      </w:r>
      <w:r w:rsidDel="00000000" w:rsidR="00000000" w:rsidRPr="00000000">
        <w:rPr>
          <w:rFonts w:ascii="Fira Code" w:cs="Fira Code" w:eastAsia="Fira Code" w:hAnsi="Fira Code"/>
          <w:i w:val="1"/>
          <w:color w:val="383a42"/>
          <w:sz w:val="20"/>
          <w:szCs w:val="20"/>
          <w:shd w:fill="fafafa" w:val="clear"/>
          <w:rtl w:val="0"/>
        </w:rPr>
        <w:t xml:space="preserve">(</w:t>
      </w:r>
      <w:r w:rsidDel="00000000" w:rsidR="00000000" w:rsidRPr="00000000">
        <w:rPr>
          <w:rFonts w:ascii="Fira Code" w:cs="Fira Code" w:eastAsia="Fira Code" w:hAnsi="Fira Code"/>
          <w:i w:val="1"/>
          <w:color w:val="986801"/>
          <w:sz w:val="20"/>
          <w:szCs w:val="20"/>
          <w:shd w:fill="fafafa" w:val="clear"/>
          <w:rtl w:val="0"/>
        </w:rPr>
        <w:t xml:space="preserve">790</w:t>
      </w: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50a14e"/>
          <w:sz w:val="20"/>
          <w:szCs w:val="20"/>
          <w:shd w:fill="fafafa" w:val="clear"/>
          <w:rtl w:val="0"/>
        </w:rPr>
        <w:t xml:space="preserve">"cream"</w:t>
      </w: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986801"/>
          <w:sz w:val="20"/>
          <w:szCs w:val="20"/>
          <w:shd w:fill="fafafa" w:val="clear"/>
          <w:rtl w:val="0"/>
        </w:rPr>
        <w:t xml:space="preserve">5</w:t>
      </w: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986801"/>
          <w:sz w:val="20"/>
          <w:szCs w:val="20"/>
          <w:shd w:fill="fafafa" w:val="clear"/>
          <w:rtl w:val="0"/>
        </w:rPr>
        <w:t xml:space="preserve">6.7</w:t>
      </w:r>
      <w:r w:rsidDel="00000000" w:rsidR="00000000" w:rsidRPr="00000000">
        <w:rPr>
          <w:rFonts w:ascii="Fira Code" w:cs="Fira Code" w:eastAsia="Fira Code" w:hAnsi="Fira Code"/>
          <w:i w:val="1"/>
          <w:color w:val="383a42"/>
          <w:sz w:val="20"/>
          <w:szCs w:val="20"/>
          <w:shd w:fill="fafafa" w:val="clear"/>
          <w:rtl w:val="0"/>
        </w:rPr>
        <w:t xml:space="preserve">)</w:t>
      </w:r>
    </w:p>
    <w:p w:rsidR="00000000" w:rsidDel="00000000" w:rsidP="00000000" w:rsidRDefault="00000000" w:rsidRPr="00000000" w14:paraId="00000011">
      <w:pPr>
        <w:ind w:left="720" w:firstLine="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i w:val="1"/>
          <w:color w:val="383a42"/>
          <w:sz w:val="20"/>
          <w:szCs w:val="20"/>
          <w:shd w:fill="fafafa" w:val="clear"/>
          <w:rtl w:val="0"/>
        </w:rPr>
        <w:t xml:space="preserve">           ),</w:t>
      </w:r>
    </w:p>
    <w:p w:rsidR="00000000" w:rsidDel="00000000" w:rsidP="00000000" w:rsidRDefault="00000000" w:rsidRPr="00000000" w14:paraId="00000012">
      <w:pPr>
        <w:ind w:left="720" w:firstLine="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4078f2"/>
          <w:sz w:val="20"/>
          <w:szCs w:val="20"/>
          <w:shd w:fill="fafafa" w:val="clear"/>
          <w:rtl w:val="0"/>
        </w:rPr>
        <w:t xml:space="preserve">make_shared&lt;</w:t>
      </w:r>
      <w:r w:rsidDel="00000000" w:rsidR="00000000" w:rsidRPr="00000000">
        <w:rPr>
          <w:rFonts w:ascii="Fira Code" w:cs="Fira Code" w:eastAsia="Fira Code" w:hAnsi="Fira Code"/>
          <w:i w:val="1"/>
          <w:color w:val="c18401"/>
          <w:sz w:val="20"/>
          <w:szCs w:val="20"/>
          <w:shd w:fill="fafafa" w:val="clear"/>
          <w:rtl w:val="0"/>
        </w:rPr>
        <w:t xml:space="preserve">MassageChair</w:t>
      </w:r>
      <w:r w:rsidDel="00000000" w:rsidR="00000000" w:rsidRPr="00000000">
        <w:rPr>
          <w:rFonts w:ascii="Fira Code" w:cs="Fira Code" w:eastAsia="Fira Code" w:hAnsi="Fira Code"/>
          <w:i w:val="1"/>
          <w:color w:val="4078f2"/>
          <w:sz w:val="20"/>
          <w:szCs w:val="20"/>
          <w:shd w:fill="fafafa" w:val="clear"/>
          <w:rtl w:val="0"/>
        </w:rPr>
        <w:t xml:space="preserve">&gt;</w:t>
      </w:r>
      <w:r w:rsidDel="00000000" w:rsidR="00000000" w:rsidRPr="00000000">
        <w:rPr>
          <w:rFonts w:ascii="Fira Code" w:cs="Fira Code" w:eastAsia="Fira Code" w:hAnsi="Fira Code"/>
          <w:i w:val="1"/>
          <w:color w:val="383a42"/>
          <w:sz w:val="20"/>
          <w:szCs w:val="20"/>
          <w:shd w:fill="fafafa" w:val="clear"/>
          <w:rtl w:val="0"/>
        </w:rPr>
        <w:t xml:space="preserve">(</w:t>
      </w:r>
    </w:p>
    <w:p w:rsidR="00000000" w:rsidDel="00000000" w:rsidP="00000000" w:rsidRDefault="00000000" w:rsidRPr="00000000" w14:paraId="00000013">
      <w:pPr>
        <w:ind w:left="720" w:firstLine="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4078f2"/>
          <w:sz w:val="20"/>
          <w:szCs w:val="20"/>
          <w:shd w:fill="fafafa" w:val="clear"/>
          <w:rtl w:val="0"/>
        </w:rPr>
        <w:t xml:space="preserve">MassageChair</w:t>
      </w:r>
      <w:r w:rsidDel="00000000" w:rsidR="00000000" w:rsidRPr="00000000">
        <w:rPr>
          <w:rFonts w:ascii="Fira Code" w:cs="Fira Code" w:eastAsia="Fira Code" w:hAnsi="Fira Code"/>
          <w:i w:val="1"/>
          <w:color w:val="383a42"/>
          <w:sz w:val="20"/>
          <w:szCs w:val="20"/>
          <w:shd w:fill="fafafa" w:val="clear"/>
          <w:rtl w:val="0"/>
        </w:rPr>
        <w:t xml:space="preserve">(</w:t>
      </w:r>
      <w:r w:rsidDel="00000000" w:rsidR="00000000" w:rsidRPr="00000000">
        <w:rPr>
          <w:rFonts w:ascii="Fira Code" w:cs="Fira Code" w:eastAsia="Fira Code" w:hAnsi="Fira Code"/>
          <w:i w:val="1"/>
          <w:color w:val="986801"/>
          <w:sz w:val="20"/>
          <w:szCs w:val="20"/>
          <w:shd w:fill="fafafa" w:val="clear"/>
          <w:rtl w:val="0"/>
        </w:rPr>
        <w:t xml:space="preserve">590</w:t>
      </w: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50a14e"/>
          <w:sz w:val="20"/>
          <w:szCs w:val="20"/>
          <w:shd w:fill="fafafa" w:val="clear"/>
          <w:rtl w:val="0"/>
        </w:rPr>
        <w:t xml:space="preserve">"silver"</w:t>
      </w: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50a14e"/>
          <w:sz w:val="20"/>
          <w:szCs w:val="20"/>
          <w:shd w:fill="fafafa" w:val="clear"/>
          <w:rtl w:val="0"/>
        </w:rPr>
        <w:t xml:space="preserve">"Plastic"</w:t>
      </w: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986801"/>
          <w:sz w:val="20"/>
          <w:szCs w:val="20"/>
          <w:shd w:fill="fafafa" w:val="clear"/>
          <w:rtl w:val="0"/>
        </w:rPr>
        <w:t xml:space="preserve">3</w:t>
      </w: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986801"/>
          <w:sz w:val="20"/>
          <w:szCs w:val="20"/>
          <w:shd w:fill="fafafa" w:val="clear"/>
          <w:rtl w:val="0"/>
        </w:rPr>
        <w:t xml:space="preserve">2.7</w:t>
      </w:r>
      <w:r w:rsidDel="00000000" w:rsidR="00000000" w:rsidRPr="00000000">
        <w:rPr>
          <w:rFonts w:ascii="Fira Code" w:cs="Fira Code" w:eastAsia="Fira Code" w:hAnsi="Fira Code"/>
          <w:i w:val="1"/>
          <w:color w:val="383a42"/>
          <w:sz w:val="20"/>
          <w:szCs w:val="20"/>
          <w:shd w:fill="fafafa" w:val="clear"/>
          <w:rtl w:val="0"/>
        </w:rPr>
        <w:t xml:space="preserve">)</w:t>
      </w:r>
    </w:p>
    <w:p w:rsidR="00000000" w:rsidDel="00000000" w:rsidP="00000000" w:rsidRDefault="00000000" w:rsidRPr="00000000" w14:paraId="00000014">
      <w:pPr>
        <w:ind w:left="720" w:firstLine="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i w:val="1"/>
          <w:color w:val="383a42"/>
          <w:sz w:val="20"/>
          <w:szCs w:val="20"/>
          <w:shd w:fill="fafafa" w:val="clear"/>
          <w:rtl w:val="0"/>
        </w:rPr>
        <w:t xml:space="preserve">           ),</w:t>
      </w:r>
    </w:p>
    <w:p w:rsidR="00000000" w:rsidDel="00000000" w:rsidP="00000000" w:rsidRDefault="00000000" w:rsidRPr="00000000" w14:paraId="00000015">
      <w:pPr>
        <w:ind w:left="720" w:firstLine="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b w:val="1"/>
          <w:i w:val="1"/>
          <w:color w:val="383a42"/>
          <w:sz w:val="20"/>
          <w:szCs w:val="20"/>
          <w:shd w:fill="fafafa" w:val="clear"/>
          <w:rtl w:val="0"/>
        </w:rPr>
        <w:t xml:space="preserve">}</w:t>
      </w:r>
      <w:r w:rsidDel="00000000" w:rsidR="00000000" w:rsidRPr="00000000">
        <w:rPr>
          <w:rFonts w:ascii="Fira Code" w:cs="Fira Code" w:eastAsia="Fira Code" w:hAnsi="Fira Code"/>
          <w:i w:val="1"/>
          <w:color w:val="383a42"/>
          <w:sz w:val="20"/>
          <w:szCs w:val="20"/>
          <w:shd w:fill="fafafa" w:val="clear"/>
          <w:rtl w:val="0"/>
        </w:rPr>
        <w:t xml:space="preserve">;</w:t>
      </w:r>
    </w:p>
    <w:p w:rsidR="00000000" w:rsidDel="00000000" w:rsidP="00000000" w:rsidRDefault="00000000" w:rsidRPr="00000000" w14:paraId="00000016">
      <w:pPr>
        <w:ind w:left="720" w:firstLine="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for </w:t>
      </w:r>
      <w:r w:rsidDel="00000000" w:rsidR="00000000" w:rsidRPr="00000000">
        <w:rPr>
          <w:rFonts w:ascii="Fira Code" w:cs="Fira Code" w:eastAsia="Fira Code" w:hAnsi="Fira Code"/>
          <w:i w:val="1"/>
          <w:color w:val="383a42"/>
          <w:sz w:val="20"/>
          <w:szCs w:val="20"/>
          <w:shd w:fill="fafafa" w:val="clear"/>
          <w:rtl w:val="0"/>
        </w:rPr>
        <w:t xml:space="preserve">(</w:t>
      </w:r>
      <w:r w:rsidDel="00000000" w:rsidR="00000000" w:rsidRPr="00000000">
        <w:rPr>
          <w:rFonts w:ascii="Fira Code" w:cs="Fira Code" w:eastAsia="Fira Code" w:hAnsi="Fira Code"/>
          <w:i w:val="1"/>
          <w:color w:val="a626a4"/>
          <w:sz w:val="20"/>
          <w:szCs w:val="20"/>
          <w:shd w:fill="fafafa" w:val="clear"/>
          <w:rtl w:val="0"/>
        </w:rPr>
        <w:t xml:space="preserve">auto </w:t>
      </w:r>
      <w:r w:rsidDel="00000000" w:rsidR="00000000" w:rsidRPr="00000000">
        <w:rPr>
          <w:rFonts w:ascii="Fira Code" w:cs="Fira Code" w:eastAsia="Fira Code" w:hAnsi="Fira Code"/>
          <w:i w:val="1"/>
          <w:color w:val="986801"/>
          <w:sz w:val="20"/>
          <w:szCs w:val="20"/>
          <w:shd w:fill="fafafa" w:val="clear"/>
          <w:rtl w:val="0"/>
        </w:rPr>
        <w:t xml:space="preserve">chair</w:t>
      </w:r>
      <w:r w:rsidDel="00000000" w:rsidR="00000000" w:rsidRPr="00000000">
        <w:rPr>
          <w:rFonts w:ascii="Fira Code" w:cs="Fira Code" w:eastAsia="Fira Code" w:hAnsi="Fira Code"/>
          <w:i w:val="1"/>
          <w:color w:val="4078f2"/>
          <w:sz w:val="20"/>
          <w:szCs w:val="20"/>
          <w:shd w:fill="fafafa" w:val="clear"/>
          <w:rtl w:val="0"/>
        </w:rPr>
        <w:t xml:space="preserve">: </w:t>
      </w:r>
      <w:r w:rsidDel="00000000" w:rsidR="00000000" w:rsidRPr="00000000">
        <w:rPr>
          <w:rFonts w:ascii="Fira Code" w:cs="Fira Code" w:eastAsia="Fira Code" w:hAnsi="Fira Code"/>
          <w:i w:val="1"/>
          <w:color w:val="986801"/>
          <w:sz w:val="20"/>
          <w:szCs w:val="20"/>
          <w:shd w:fill="fafafa" w:val="clear"/>
          <w:rtl w:val="0"/>
        </w:rPr>
        <w:t xml:space="preserve">allKindsOfChairs</w:t>
      </w:r>
      <w:r w:rsidDel="00000000" w:rsidR="00000000" w:rsidRPr="00000000">
        <w:rPr>
          <w:rFonts w:ascii="Fira Code" w:cs="Fira Code" w:eastAsia="Fira Code" w:hAnsi="Fira Code"/>
          <w:i w:val="1"/>
          <w:color w:val="383a42"/>
          <w:sz w:val="20"/>
          <w:szCs w:val="20"/>
          <w:shd w:fill="fafafa" w:val="clear"/>
          <w:rtl w:val="0"/>
        </w:rPr>
        <w:t xml:space="preserve">) {</w:t>
      </w:r>
    </w:p>
    <w:p w:rsidR="00000000" w:rsidDel="00000000" w:rsidP="00000000" w:rsidRDefault="00000000" w:rsidRPr="00000000" w14:paraId="00000017">
      <w:pPr>
        <w:ind w:left="720" w:firstLine="0"/>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a0a1a7"/>
          <w:sz w:val="20"/>
          <w:szCs w:val="20"/>
          <w:shd w:fill="fafafa" w:val="clear"/>
          <w:rtl w:val="0"/>
        </w:rPr>
        <w:t xml:space="preserve">// datele afisate o sa difere in numar,</w:t>
      </w:r>
    </w:p>
    <w:p w:rsidR="00000000" w:rsidDel="00000000" w:rsidP="00000000" w:rsidRDefault="00000000" w:rsidRPr="00000000" w14:paraId="00000018">
      <w:pPr>
        <w:ind w:left="720" w:firstLine="0"/>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  in functie de tipul de scaun:</w:t>
      </w:r>
    </w:p>
    <w:p w:rsidR="00000000" w:rsidDel="00000000" w:rsidP="00000000" w:rsidRDefault="00000000" w:rsidRPr="00000000" w14:paraId="00000019">
      <w:pPr>
        <w:ind w:left="720" w:firstLine="0"/>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w:t>
      </w:r>
      <w:r w:rsidDel="00000000" w:rsidR="00000000" w:rsidRPr="00000000">
        <w:rPr>
          <w:rFonts w:ascii="Fira Code" w:cs="Fira Code" w:eastAsia="Fira Code" w:hAnsi="Fira Code"/>
          <w:i w:val="1"/>
          <w:color w:val="986801"/>
          <w:sz w:val="20"/>
          <w:szCs w:val="20"/>
          <w:shd w:fill="fafafa" w:val="clear"/>
          <w:rtl w:val="0"/>
        </w:rPr>
        <w:t xml:space="preserve">cout </w:t>
      </w:r>
      <w:r w:rsidDel="00000000" w:rsidR="00000000" w:rsidRPr="00000000">
        <w:rPr>
          <w:rFonts w:ascii="Fira Code" w:cs="Fira Code" w:eastAsia="Fira Code" w:hAnsi="Fira Code"/>
          <w:i w:val="1"/>
          <w:color w:val="4078f2"/>
          <w:sz w:val="20"/>
          <w:szCs w:val="20"/>
          <w:shd w:fill="fafafa" w:val="clear"/>
          <w:rtl w:val="0"/>
        </w:rPr>
        <w:t xml:space="preserve">&lt;&lt; *</w:t>
      </w:r>
      <w:r w:rsidDel="00000000" w:rsidR="00000000" w:rsidRPr="00000000">
        <w:rPr>
          <w:rFonts w:ascii="Fira Code" w:cs="Fira Code" w:eastAsia="Fira Code" w:hAnsi="Fira Code"/>
          <w:i w:val="1"/>
          <w:color w:val="986801"/>
          <w:sz w:val="20"/>
          <w:szCs w:val="20"/>
          <w:shd w:fill="fafafa" w:val="clear"/>
          <w:rtl w:val="0"/>
        </w:rPr>
        <w:t xml:space="preserve">chair </w:t>
      </w:r>
      <w:r w:rsidDel="00000000" w:rsidR="00000000" w:rsidRPr="00000000">
        <w:rPr>
          <w:rFonts w:ascii="Fira Code" w:cs="Fira Code" w:eastAsia="Fira Code" w:hAnsi="Fira Code"/>
          <w:i w:val="1"/>
          <w:color w:val="4078f2"/>
          <w:sz w:val="20"/>
          <w:szCs w:val="20"/>
          <w:shd w:fill="fafafa" w:val="clear"/>
          <w:rtl w:val="0"/>
        </w:rPr>
        <w:t xml:space="preserve">&lt;&lt; </w:t>
      </w:r>
      <w:r w:rsidDel="00000000" w:rsidR="00000000" w:rsidRPr="00000000">
        <w:rPr>
          <w:rFonts w:ascii="Fira Code" w:cs="Fira Code" w:eastAsia="Fira Code" w:hAnsi="Fira Code"/>
          <w:i w:val="1"/>
          <w:color w:val="50a14e"/>
          <w:sz w:val="20"/>
          <w:szCs w:val="20"/>
          <w:shd w:fill="fafafa" w:val="clear"/>
          <w:rtl w:val="0"/>
        </w:rPr>
        <w:t xml:space="preserve">'\n'</w:t>
      </w: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a0a1a7"/>
          <w:sz w:val="20"/>
          <w:szCs w:val="20"/>
          <w:shd w:fill="fafafa" w:val="clear"/>
          <w:rtl w:val="0"/>
        </w:rPr>
        <w:t xml:space="preserve">// * este folosit pentru a lua de la acel pointer</w:t>
      </w:r>
    </w:p>
    <w:p w:rsidR="00000000" w:rsidDel="00000000" w:rsidP="00000000" w:rsidRDefault="00000000" w:rsidRPr="00000000" w14:paraId="0000001A">
      <w:pPr>
        <w:ind w:left="720" w:firstLine="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w:t>
      </w:r>
      <w:r w:rsidDel="00000000" w:rsidR="00000000" w:rsidRPr="00000000">
        <w:rPr>
          <w:rFonts w:ascii="Fira Code" w:cs="Fira Code" w:eastAsia="Fira Code" w:hAnsi="Fira Code"/>
          <w:i w:val="1"/>
          <w:color w:val="383a42"/>
          <w:sz w:val="20"/>
          <w:szCs w:val="20"/>
          <w:shd w:fill="fafafa" w:val="clear"/>
          <w:rtl w:val="0"/>
        </w:rPr>
        <w:t xml:space="preserve">}</w:t>
      </w:r>
    </w:p>
    <w:p w:rsidR="00000000" w:rsidDel="00000000" w:rsidP="00000000" w:rsidRDefault="00000000" w:rsidRPr="00000000" w14:paraId="0000001B">
      <w:pPr>
        <w:ind w:left="720" w:firstLine="0"/>
        <w:rPr>
          <w:rFonts w:ascii="Fira Code" w:cs="Fira Code" w:eastAsia="Fira Code" w:hAnsi="Fira Code"/>
          <w:i w:val="1"/>
          <w:color w:val="383a42"/>
          <w:sz w:val="20"/>
          <w:szCs w:val="20"/>
          <w:shd w:fill="fafafa" w:val="clear"/>
        </w:rPr>
      </w:pPr>
      <w:r w:rsidDel="00000000" w:rsidR="00000000" w:rsidRPr="00000000">
        <w:rPr>
          <w:rFonts w:ascii="Fira Code" w:cs="Fira Code" w:eastAsia="Fira Code" w:hAnsi="Fira Code"/>
          <w:i w:val="1"/>
          <w:color w:val="383a42"/>
          <w:sz w:val="20"/>
          <w:szCs w:val="20"/>
          <w:shd w:fill="fafafa" w:val="clear"/>
          <w:rtl w:val="0"/>
        </w:rPr>
        <w:t xml:space="preserve">}</w:t>
      </w:r>
    </w:p>
    <w:p w:rsidR="00000000" w:rsidDel="00000000" w:rsidP="00000000" w:rsidRDefault="00000000" w:rsidRPr="00000000" w14:paraId="0000001C">
      <w:pPr>
        <w:ind w:left="720" w:firstLine="0"/>
        <w:rPr>
          <w:rFonts w:ascii="Fira Code" w:cs="Fira Code" w:eastAsia="Fira Code" w:hAnsi="Fira Code"/>
          <w:i w:val="1"/>
          <w:color w:val="a626a4"/>
          <w:sz w:val="20"/>
          <w:szCs w:val="20"/>
          <w:shd w:fill="fafafa" w:val="clea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Final Objective for next 2 laboratories and the second project? Being able to implement functions and methods that work for derived classes.</w:t>
      </w:r>
      <w:r w:rsidDel="00000000" w:rsidR="00000000" w:rsidRPr="00000000">
        <w:rPr>
          <w:rtl w:val="0"/>
        </w:rPr>
      </w:r>
    </w:p>
    <w:p w:rsidR="00000000" w:rsidDel="00000000" w:rsidP="00000000" w:rsidRDefault="00000000" w:rsidRPr="00000000" w14:paraId="0000001E">
      <w:pPr>
        <w:pStyle w:val="Heading1"/>
        <w:rPr/>
      </w:pPr>
      <w:bookmarkStart w:colFirst="0" w:colLast="0" w:name="_dl5ji33u9eco" w:id="3"/>
      <w:bookmarkEnd w:id="3"/>
      <w:r w:rsidDel="00000000" w:rsidR="00000000" w:rsidRPr="00000000">
        <w:rPr>
          <w:rtl w:val="0"/>
        </w:rPr>
        <w:t xml:space="preserve">Exercitii (conțin și exemple)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c8a3jtd1ghg9" w:id="4"/>
      <w:bookmarkEnd w:id="4"/>
      <w:r w:rsidDel="00000000" w:rsidR="00000000" w:rsidRPr="00000000">
        <w:rPr>
          <w:rtl w:val="0"/>
        </w:rPr>
        <w:t xml:space="preserve">Exercițiul 0 - Magazin de scaune (rezolvat)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i w:val="1"/>
          <w:rtl w:val="0"/>
        </w:rPr>
        <w:t xml:space="preserve">Codul și cerințele corespund cu introducerea</w:t>
        <w:br w:type="textWrapping"/>
      </w:r>
    </w:p>
    <w:p w:rsidR="00000000" w:rsidDel="00000000" w:rsidP="00000000" w:rsidRDefault="00000000" w:rsidRPr="00000000" w14:paraId="00000023">
      <w:pPr>
        <w:rPr/>
      </w:pPr>
      <w:r w:rsidDel="00000000" w:rsidR="00000000" w:rsidRPr="00000000">
        <w:rPr>
          <w:rtl w:val="0"/>
        </w:rPr>
        <w:br w:type="textWrapping"/>
        <w:t xml:space="preserve">Avem de implementat clase care vor fi utile in inventarierea unui magazin de scaune. Implementăm doar clasele si operator&lt;&lt; (varianta cu metode virtuale).</w:t>
        <w:br w:type="textWrapping"/>
      </w:r>
    </w:p>
    <w:p w:rsidR="00000000" w:rsidDel="00000000" w:rsidP="00000000" w:rsidRDefault="00000000" w:rsidRPr="00000000" w14:paraId="00000024">
      <w:pPr>
        <w:rPr/>
      </w:pPr>
      <w:r w:rsidDel="00000000" w:rsidR="00000000" w:rsidRPr="00000000">
        <w:rPr>
          <w:rtl w:val="0"/>
        </w:rPr>
        <w:t xml:space="preserve">Din discuțiile cu owner-ul (sau proprietarul, dar în echipele de dezvoltatori discutăm despre </w:t>
      </w:r>
      <w:r w:rsidDel="00000000" w:rsidR="00000000" w:rsidRPr="00000000">
        <w:rPr>
          <w:b w:val="1"/>
          <w:rtl w:val="0"/>
        </w:rPr>
        <w:t xml:space="preserve">owners</w:t>
      </w:r>
      <w:r w:rsidDel="00000000" w:rsidR="00000000" w:rsidRPr="00000000">
        <w:rPr>
          <w:rtl w:val="0"/>
        </w:rPr>
        <w:t xml:space="preserve">) ați aflat următoarele: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Magazinul comercializează scaune de diverse tipuri, dar toate vor avea un preț și o culoare. În plus,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Fotoliile vor conține și tipul cotierelor (piele, lemn, metal, plastic);</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Canapelele contin</w:t>
      </w:r>
      <w:del w:author="Razvan Dumitriu" w:id="2" w:date="2022-04-12T11:32:39Z">
        <w:r w:rsidDel="00000000" w:rsidR="00000000" w:rsidRPr="00000000">
          <w:rPr>
            <w:rtl w:val="0"/>
          </w:rPr>
          <w:delText xml:space="preserve">e</w:delText>
        </w:r>
      </w:del>
      <w:r w:rsidDel="00000000" w:rsidR="00000000" w:rsidRPr="00000000">
        <w:rPr>
          <w:rtl w:val="0"/>
        </w:rPr>
        <w:t xml:space="preserve"> numarul de persoane și lungimea;</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Scaunele de mesaj sunt un tip special de fotoliu (deci si ele </w:t>
      </w:r>
      <w:ins w:author="Stefan Moldoveanu" w:id="3" w:date="2022-03-27T14:43:12Z">
        <w:r w:rsidDel="00000000" w:rsidR="00000000" w:rsidRPr="00000000">
          <w:rPr>
            <w:rtl w:val="0"/>
          </w:rPr>
          <w:t xml:space="preserve">conțin</w:t>
        </w:r>
      </w:ins>
      <w:del w:author="Stefan Moldoveanu" w:id="3" w:date="2022-03-27T14:43:12Z">
        <w:r w:rsidDel="00000000" w:rsidR="00000000" w:rsidRPr="00000000">
          <w:rPr>
            <w:rtl w:val="0"/>
          </w:rPr>
          <w:delText xml:space="preserve">con’in</w:delText>
        </w:r>
      </w:del>
      <w:r w:rsidDel="00000000" w:rsidR="00000000" w:rsidRPr="00000000">
        <w:rPr>
          <w:rtl w:val="0"/>
        </w:rPr>
        <w:t xml:space="preserve"> tipul cotierelor) despre care reținem numărul de trepte și lungimea cablului de alimentare.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i w:val="1"/>
        </w:rPr>
      </w:pPr>
      <w:bookmarkStart w:colFirst="0" w:colLast="0" w:name="_48xk839253ah" w:id="5"/>
      <w:bookmarkEnd w:id="5"/>
      <w:r w:rsidDel="00000000" w:rsidR="00000000" w:rsidRPr="00000000">
        <w:rPr>
          <w:i w:val="1"/>
          <w:rtl w:val="0"/>
        </w:rPr>
        <w:t xml:space="preserve">Ierarhia de clase: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Fira Code" w:cs="Fira Code" w:eastAsia="Fira Code" w:hAnsi="Fira Code"/>
          <w:color w:val="50a14e"/>
          <w:sz w:val="20"/>
          <w:szCs w:val="20"/>
          <w:shd w:fill="fafafa" w:val="clear"/>
        </w:rPr>
      </w:pPr>
      <w:r w:rsidDel="00000000" w:rsidR="00000000" w:rsidRPr="00000000">
        <w:rPr>
          <w:rFonts w:ascii="Fira Code" w:cs="Fira Code" w:eastAsia="Fira Code" w:hAnsi="Fira Code"/>
          <w:color w:val="4078f2"/>
          <w:sz w:val="20"/>
          <w:szCs w:val="20"/>
          <w:shd w:fill="fafafa" w:val="clear"/>
          <w:rtl w:val="0"/>
        </w:rPr>
        <w:t xml:space="preserve">#include </w:t>
      </w:r>
      <w:r w:rsidDel="00000000" w:rsidR="00000000" w:rsidRPr="00000000">
        <w:rPr>
          <w:rFonts w:ascii="Fira Code" w:cs="Fira Code" w:eastAsia="Fira Code" w:hAnsi="Fira Code"/>
          <w:color w:val="50a14e"/>
          <w:sz w:val="20"/>
          <w:szCs w:val="20"/>
          <w:shd w:fill="fafafa" w:val="clear"/>
          <w:rtl w:val="0"/>
        </w:rPr>
        <w:t xml:space="preserve">&lt;bits/stdc++.h&gt;</w:t>
      </w:r>
    </w:p>
    <w:p w:rsidR="00000000" w:rsidDel="00000000" w:rsidP="00000000" w:rsidRDefault="00000000" w:rsidRPr="00000000" w14:paraId="0000002E">
      <w:pPr>
        <w:rPr>
          <w:rFonts w:ascii="Fira Code" w:cs="Fira Code" w:eastAsia="Fira Code" w:hAnsi="Fira Code"/>
          <w:color w:val="50a14e"/>
          <w:sz w:val="20"/>
          <w:szCs w:val="20"/>
          <w:shd w:fill="fafafa" w:val="clear"/>
        </w:rPr>
      </w:pPr>
      <w:r w:rsidDel="00000000" w:rsidR="00000000" w:rsidRPr="00000000">
        <w:rPr>
          <w:rtl w:val="0"/>
        </w:rPr>
      </w:r>
    </w:p>
    <w:p w:rsidR="00000000" w:rsidDel="00000000" w:rsidP="00000000" w:rsidRDefault="00000000" w:rsidRPr="00000000" w14:paraId="0000002F">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sau daca nu avem bits/</w:t>
      </w:r>
    </w:p>
    <w:p w:rsidR="00000000" w:rsidDel="00000000" w:rsidP="00000000" w:rsidRDefault="00000000" w:rsidRPr="00000000" w14:paraId="00000030">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putem include &lt;memory&gt;</w:t>
      </w:r>
    </w:p>
    <w:p w:rsidR="00000000" w:rsidDel="00000000" w:rsidP="00000000" w:rsidRDefault="00000000" w:rsidRPr="00000000" w14:paraId="00000031">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color w:val="4078f2"/>
          <w:sz w:val="20"/>
          <w:szCs w:val="20"/>
          <w:shd w:fill="fafafa" w:val="clear"/>
          <w:rtl w:val="0"/>
        </w:rPr>
        <w:t xml:space="preserve">#include </w:t>
      </w:r>
      <w:r w:rsidDel="00000000" w:rsidR="00000000" w:rsidRPr="00000000">
        <w:rPr>
          <w:rFonts w:ascii="Fira Code" w:cs="Fira Code" w:eastAsia="Fira Code" w:hAnsi="Fira Code"/>
          <w:color w:val="50a14e"/>
          <w:sz w:val="20"/>
          <w:szCs w:val="20"/>
          <w:shd w:fill="fafafa" w:val="clear"/>
          <w:rtl w:val="0"/>
        </w:rPr>
        <w:t xml:space="preserve">&lt;memory&gt; </w:t>
      </w:r>
      <w:r w:rsidDel="00000000" w:rsidR="00000000" w:rsidRPr="00000000">
        <w:rPr>
          <w:rFonts w:ascii="Fira Code" w:cs="Fira Code" w:eastAsia="Fira Code" w:hAnsi="Fira Code"/>
          <w:i w:val="1"/>
          <w:color w:val="a0a1a7"/>
          <w:sz w:val="20"/>
          <w:szCs w:val="20"/>
          <w:shd w:fill="fafafa" w:val="clear"/>
          <w:rtl w:val="0"/>
        </w:rPr>
        <w:t xml:space="preserve">// shared_ptr, make_shared</w:t>
      </w:r>
    </w:p>
    <w:p w:rsidR="00000000" w:rsidDel="00000000" w:rsidP="00000000" w:rsidRDefault="00000000" w:rsidRPr="00000000" w14:paraId="00000032">
      <w:pPr>
        <w:rPr>
          <w:rFonts w:ascii="Fira Code" w:cs="Fira Code" w:eastAsia="Fira Code" w:hAnsi="Fira Code"/>
          <w:i w:val="1"/>
          <w:color w:val="a0a1a7"/>
          <w:sz w:val="20"/>
          <w:szCs w:val="20"/>
          <w:shd w:fill="fafafa" w:val="clear"/>
        </w:rPr>
      </w:pPr>
      <w:r w:rsidDel="00000000" w:rsidR="00000000" w:rsidRPr="00000000">
        <w:rPr>
          <w:rtl w:val="0"/>
        </w:rPr>
      </w:r>
    </w:p>
    <w:p w:rsidR="00000000" w:rsidDel="00000000" w:rsidP="00000000" w:rsidRDefault="00000000" w:rsidRPr="00000000" w14:paraId="00000033">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includem interfata din laboratorul trecut</w:t>
      </w:r>
    </w:p>
    <w:p w:rsidR="00000000" w:rsidDel="00000000" w:rsidP="00000000" w:rsidRDefault="00000000" w:rsidRPr="00000000" w14:paraId="00000034">
      <w:pPr>
        <w:rPr>
          <w:rFonts w:ascii="Fira Code" w:cs="Fira Code" w:eastAsia="Fira Code" w:hAnsi="Fira Code"/>
          <w:color w:val="50a14e"/>
          <w:sz w:val="20"/>
          <w:szCs w:val="20"/>
          <w:shd w:fill="fafafa" w:val="clear"/>
        </w:rPr>
      </w:pPr>
      <w:r w:rsidDel="00000000" w:rsidR="00000000" w:rsidRPr="00000000">
        <w:rPr>
          <w:rFonts w:ascii="Fira Code" w:cs="Fira Code" w:eastAsia="Fira Code" w:hAnsi="Fira Code"/>
          <w:color w:val="4078f2"/>
          <w:sz w:val="20"/>
          <w:szCs w:val="20"/>
          <w:shd w:fill="fafafa" w:val="clear"/>
          <w:rtl w:val="0"/>
        </w:rPr>
        <w:t xml:space="preserve">#include </w:t>
      </w:r>
      <w:r w:rsidDel="00000000" w:rsidR="00000000" w:rsidRPr="00000000">
        <w:rPr>
          <w:rFonts w:ascii="Fira Code" w:cs="Fira Code" w:eastAsia="Fira Code" w:hAnsi="Fira Code"/>
          <w:color w:val="50a14e"/>
          <w:sz w:val="20"/>
          <w:szCs w:val="20"/>
          <w:shd w:fill="fafafa" w:val="clear"/>
          <w:rtl w:val="0"/>
        </w:rPr>
        <w:t xml:space="preserve">"IoBase.h"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using namespace </w:t>
      </w:r>
      <w:r w:rsidDel="00000000" w:rsidR="00000000" w:rsidRPr="00000000">
        <w:rPr>
          <w:rFonts w:ascii="Fira Code" w:cs="Fira Code" w:eastAsia="Fira Code" w:hAnsi="Fira Code"/>
          <w:color w:val="c18401"/>
          <w:sz w:val="20"/>
          <w:szCs w:val="20"/>
          <w:shd w:fill="fafafa" w:val="clear"/>
          <w:rtl w:val="0"/>
        </w:rPr>
        <w:t xml:space="preserve">std</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class </w:t>
      </w:r>
      <w:r w:rsidDel="00000000" w:rsidR="00000000" w:rsidRPr="00000000">
        <w:rPr>
          <w:rFonts w:ascii="Fira Code" w:cs="Fira Code" w:eastAsia="Fira Code" w:hAnsi="Fira Code"/>
          <w:color w:val="c18401"/>
          <w:sz w:val="20"/>
          <w:szCs w:val="20"/>
          <w:shd w:fill="fafafa" w:val="clear"/>
          <w:rtl w:val="0"/>
        </w:rPr>
        <w:t xml:space="preserve">Chair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public </w:t>
      </w:r>
      <w:r w:rsidDel="00000000" w:rsidR="00000000" w:rsidRPr="00000000">
        <w:rPr>
          <w:rFonts w:ascii="Fira Code" w:cs="Fira Code" w:eastAsia="Fira Code" w:hAnsi="Fira Code"/>
          <w:color w:val="c18401"/>
          <w:sz w:val="20"/>
          <w:szCs w:val="20"/>
          <w:shd w:fill="fafafa" w:val="clear"/>
          <w:rtl w:val="0"/>
        </w:rPr>
        <w:t xml:space="preserve">IoBase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39">
      <w:pPr>
        <w:rPr>
          <w:rFonts w:ascii="Fira Code" w:cs="Fira Code" w:eastAsia="Fira Code" w:hAnsi="Fira Code"/>
          <w:color w:val="4078f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protected</w:t>
      </w:r>
      <w:r w:rsidDel="00000000" w:rsidR="00000000" w:rsidRPr="00000000">
        <w:rPr>
          <w:rFonts w:ascii="Fira Code" w:cs="Fira Code" w:eastAsia="Fira Code" w:hAnsi="Fira Code"/>
          <w:color w:val="4078f2"/>
          <w:sz w:val="20"/>
          <w:szCs w:val="20"/>
          <w:shd w:fill="fafafa" w:val="clear"/>
          <w:rtl w:val="0"/>
        </w:rPr>
        <w:t xml:space="preserve">:</w:t>
      </w:r>
    </w:p>
    <w:p w:rsidR="00000000" w:rsidDel="00000000" w:rsidP="00000000" w:rsidRDefault="00000000" w:rsidRPr="00000000" w14:paraId="0000003A">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double </w:t>
      </w:r>
      <w:r w:rsidDel="00000000" w:rsidR="00000000" w:rsidRPr="00000000">
        <w:rPr>
          <w:rFonts w:ascii="Fira Code" w:cs="Fira Code" w:eastAsia="Fira Code" w:hAnsi="Fira Code"/>
          <w:color w:val="e4564a"/>
          <w:sz w:val="20"/>
          <w:szCs w:val="20"/>
          <w:shd w:fill="fafafa" w:val="clear"/>
          <w:rtl w:val="0"/>
        </w:rPr>
        <w:t xml:space="preserve">price</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3B">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string </w:t>
      </w:r>
      <w:r w:rsidDel="00000000" w:rsidR="00000000" w:rsidRPr="00000000">
        <w:rPr>
          <w:rFonts w:ascii="Fira Code" w:cs="Fira Code" w:eastAsia="Fira Code" w:hAnsi="Fira Code"/>
          <w:color w:val="e4564a"/>
          <w:sz w:val="20"/>
          <w:szCs w:val="20"/>
          <w:shd w:fill="fafafa" w:val="clear"/>
          <w:rtl w:val="0"/>
        </w:rPr>
        <w:t xml:space="preserve">color</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3C">
      <w:pPr>
        <w:rPr>
          <w:rFonts w:ascii="Fira Code" w:cs="Fira Code" w:eastAsia="Fira Code" w:hAnsi="Fira Code"/>
          <w:color w:val="4078f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public</w:t>
      </w:r>
      <w:r w:rsidDel="00000000" w:rsidR="00000000" w:rsidRPr="00000000">
        <w:rPr>
          <w:rFonts w:ascii="Fira Code" w:cs="Fira Code" w:eastAsia="Fira Code" w:hAnsi="Fira Code"/>
          <w:color w:val="4078f2"/>
          <w:sz w:val="20"/>
          <w:szCs w:val="20"/>
          <w:shd w:fill="fafafa" w:val="clear"/>
          <w:rtl w:val="0"/>
        </w:rPr>
        <w:t xml:space="preserve">:</w:t>
      </w:r>
    </w:p>
    <w:p w:rsidR="00000000" w:rsidDel="00000000" w:rsidP="00000000" w:rsidRDefault="00000000" w:rsidRPr="00000000" w14:paraId="0000003D">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4078f2"/>
          <w:sz w:val="20"/>
          <w:szCs w:val="20"/>
          <w:shd w:fill="fafafa" w:val="clear"/>
          <w:rtl w:val="0"/>
        </w:rPr>
        <w:t xml:space="preserve">   Chair</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a626a4"/>
          <w:sz w:val="20"/>
          <w:szCs w:val="20"/>
          <w:shd w:fill="fafafa" w:val="clear"/>
          <w:rtl w:val="0"/>
        </w:rPr>
        <w:t xml:space="preserve">double </w:t>
      </w:r>
      <w:r w:rsidDel="00000000" w:rsidR="00000000" w:rsidRPr="00000000">
        <w:rPr>
          <w:rFonts w:ascii="Fira Code" w:cs="Fira Code" w:eastAsia="Fira Code" w:hAnsi="Fira Code"/>
          <w:color w:val="383a42"/>
          <w:sz w:val="20"/>
          <w:szCs w:val="20"/>
          <w:shd w:fill="fafafa" w:val="clear"/>
          <w:rtl w:val="0"/>
        </w:rPr>
        <w:t xml:space="preserve">price, </w:t>
      </w:r>
      <w:r w:rsidDel="00000000" w:rsidR="00000000" w:rsidRPr="00000000">
        <w:rPr>
          <w:rFonts w:ascii="Fira Code" w:cs="Fira Code" w:eastAsia="Fira Code" w:hAnsi="Fira Code"/>
          <w:i w:val="1"/>
          <w:color w:val="a626a4"/>
          <w:sz w:val="20"/>
          <w:szCs w:val="20"/>
          <w:shd w:fill="fafafa" w:val="clear"/>
          <w:rtl w:val="0"/>
        </w:rPr>
        <w:t xml:space="preserve">const </w:t>
      </w:r>
      <w:r w:rsidDel="00000000" w:rsidR="00000000" w:rsidRPr="00000000">
        <w:rPr>
          <w:rFonts w:ascii="Fira Code" w:cs="Fira Code" w:eastAsia="Fira Code" w:hAnsi="Fira Code"/>
          <w:color w:val="50a14e"/>
          <w:sz w:val="20"/>
          <w:szCs w:val="20"/>
          <w:shd w:fill="fafafa" w:val="clear"/>
          <w:rtl w:val="0"/>
        </w:rPr>
        <w:t xml:space="preserve">string </w:t>
      </w:r>
      <w:r w:rsidDel="00000000" w:rsidR="00000000" w:rsidRPr="00000000">
        <w:rPr>
          <w:rFonts w:ascii="Fira Code" w:cs="Fira Code" w:eastAsia="Fira Code" w:hAnsi="Fira Code"/>
          <w:color w:val="4078f2"/>
          <w:sz w:val="20"/>
          <w:szCs w:val="20"/>
          <w:shd w:fill="fafafa" w:val="clear"/>
          <w:rtl w:val="0"/>
        </w:rPr>
        <w:t xml:space="preserve">&amp;</w:t>
      </w:r>
      <w:r w:rsidDel="00000000" w:rsidR="00000000" w:rsidRPr="00000000">
        <w:rPr>
          <w:rFonts w:ascii="Fira Code" w:cs="Fira Code" w:eastAsia="Fira Code" w:hAnsi="Fira Code"/>
          <w:color w:val="383a42"/>
          <w:sz w:val="20"/>
          <w:szCs w:val="20"/>
          <w:shd w:fill="fafafa" w:val="clear"/>
          <w:rtl w:val="0"/>
        </w:rPr>
        <w:t xml:space="preserve">color)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color w:val="e4564a"/>
          <w:sz w:val="20"/>
          <w:szCs w:val="20"/>
          <w:shd w:fill="fafafa" w:val="clear"/>
          <w:rtl w:val="0"/>
        </w:rPr>
        <w:t xml:space="preserve">price</w:t>
      </w:r>
      <w:r w:rsidDel="00000000" w:rsidR="00000000" w:rsidRPr="00000000">
        <w:rPr>
          <w:rFonts w:ascii="Fira Code" w:cs="Fira Code" w:eastAsia="Fira Code" w:hAnsi="Fira Code"/>
          <w:color w:val="383a42"/>
          <w:sz w:val="20"/>
          <w:szCs w:val="20"/>
          <w:shd w:fill="fafafa" w:val="clear"/>
          <w:rtl w:val="0"/>
        </w:rPr>
        <w:t xml:space="preserve">(price), </w:t>
      </w:r>
      <w:r w:rsidDel="00000000" w:rsidR="00000000" w:rsidRPr="00000000">
        <w:rPr>
          <w:rFonts w:ascii="Fira Code" w:cs="Fira Code" w:eastAsia="Fira Code" w:hAnsi="Fira Code"/>
          <w:color w:val="e4564a"/>
          <w:sz w:val="20"/>
          <w:szCs w:val="20"/>
          <w:shd w:fill="fafafa" w:val="clear"/>
          <w:rtl w:val="0"/>
        </w:rPr>
        <w:t xml:space="preserve">color</w:t>
      </w:r>
      <w:r w:rsidDel="00000000" w:rsidR="00000000" w:rsidRPr="00000000">
        <w:rPr>
          <w:rFonts w:ascii="Fira Code" w:cs="Fira Code" w:eastAsia="Fira Code" w:hAnsi="Fira Code"/>
          <w:color w:val="383a42"/>
          <w:sz w:val="20"/>
          <w:szCs w:val="20"/>
          <w:shd w:fill="fafafa" w:val="clear"/>
          <w:rtl w:val="0"/>
        </w:rPr>
        <w:t xml:space="preserve">(color) {}</w:t>
      </w:r>
    </w:p>
    <w:p w:rsidR="00000000" w:rsidDel="00000000" w:rsidP="00000000" w:rsidRDefault="00000000" w:rsidRPr="00000000" w14:paraId="0000003E">
      <w:pPr>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3F">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i w:val="1"/>
          <w:color w:val="a0a1a7"/>
          <w:sz w:val="20"/>
          <w:szCs w:val="20"/>
          <w:shd w:fill="fafafa" w:val="clear"/>
          <w:rtl w:val="0"/>
        </w:rPr>
        <w:t xml:space="preserve">// Afisarea si citirea cu ajutorul functiilor virtuale va deveni mai utila astazi,</w:t>
      </w:r>
    </w:p>
    <w:p w:rsidR="00000000" w:rsidDel="00000000" w:rsidP="00000000" w:rsidRDefault="00000000" w:rsidRPr="00000000" w14:paraId="00000040">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  deoarece am mostenit IoBase, in CLion folosim Ctrl+O pentru a implementa read/write</w:t>
      </w:r>
    </w:p>
    <w:p w:rsidR="00000000" w:rsidDel="00000000" w:rsidP="00000000" w:rsidRDefault="00000000" w:rsidRPr="00000000" w14:paraId="00000041">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ostream </w:t>
      </w:r>
      <w:r w:rsidDel="00000000" w:rsidR="00000000" w:rsidRPr="00000000">
        <w:rPr>
          <w:rFonts w:ascii="Fira Code" w:cs="Fira Code" w:eastAsia="Fira Code" w:hAnsi="Fira Code"/>
          <w:color w:val="4078f2"/>
          <w:sz w:val="20"/>
          <w:szCs w:val="20"/>
          <w:shd w:fill="fafafa" w:val="clear"/>
          <w:rtl w:val="0"/>
        </w:rPr>
        <w:t xml:space="preserve">&amp;write</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50a14e"/>
          <w:sz w:val="20"/>
          <w:szCs w:val="20"/>
          <w:shd w:fill="fafafa" w:val="clear"/>
          <w:rtl w:val="0"/>
        </w:rPr>
        <w:t xml:space="preserve">ostream </w:t>
      </w:r>
      <w:r w:rsidDel="00000000" w:rsidR="00000000" w:rsidRPr="00000000">
        <w:rPr>
          <w:rFonts w:ascii="Fira Code" w:cs="Fira Code" w:eastAsia="Fira Code" w:hAnsi="Fira Code"/>
          <w:color w:val="4078f2"/>
          <w:sz w:val="20"/>
          <w:szCs w:val="20"/>
          <w:shd w:fill="fafafa" w:val="clear"/>
          <w:rtl w:val="0"/>
        </w:rPr>
        <w:t xml:space="preserve">&amp;</w:t>
      </w:r>
      <w:r w:rsidDel="00000000" w:rsidR="00000000" w:rsidRPr="00000000">
        <w:rPr>
          <w:rFonts w:ascii="Fira Code" w:cs="Fira Code" w:eastAsia="Fira Code" w:hAnsi="Fira Code"/>
          <w:color w:val="383a42"/>
          <w:sz w:val="20"/>
          <w:szCs w:val="20"/>
          <w:shd w:fill="fafafa" w:val="clear"/>
          <w:rtl w:val="0"/>
        </w:rPr>
        <w:t xml:space="preserve">os) </w:t>
      </w:r>
      <w:r w:rsidDel="00000000" w:rsidR="00000000" w:rsidRPr="00000000">
        <w:rPr>
          <w:rFonts w:ascii="Fira Code" w:cs="Fira Code" w:eastAsia="Fira Code" w:hAnsi="Fira Code"/>
          <w:i w:val="1"/>
          <w:color w:val="a626a4"/>
          <w:sz w:val="20"/>
          <w:szCs w:val="20"/>
          <w:shd w:fill="fafafa" w:val="clear"/>
          <w:rtl w:val="0"/>
        </w:rPr>
        <w:t xml:space="preserve">const override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42">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c18401"/>
          <w:sz w:val="20"/>
          <w:szCs w:val="20"/>
          <w:shd w:fill="fafafa" w:val="clear"/>
          <w:rtl w:val="0"/>
        </w:rPr>
        <w:t xml:space="preserve">IoBase</w:t>
      </w:r>
      <w:r w:rsidDel="00000000" w:rsidR="00000000" w:rsidRPr="00000000">
        <w:rPr>
          <w:rFonts w:ascii="Fira Code" w:cs="Fira Code" w:eastAsia="Fira Code" w:hAnsi="Fira Code"/>
          <w:color w:val="4078f2"/>
          <w:sz w:val="20"/>
          <w:szCs w:val="20"/>
          <w:shd w:fill="fafafa" w:val="clear"/>
          <w:rtl w:val="0"/>
        </w:rPr>
        <w:t xml:space="preserve">::write</w:t>
      </w:r>
      <w:r w:rsidDel="00000000" w:rsidR="00000000" w:rsidRPr="00000000">
        <w:rPr>
          <w:rFonts w:ascii="Fira Code" w:cs="Fira Code" w:eastAsia="Fira Code" w:hAnsi="Fira Code"/>
          <w:color w:val="383a42"/>
          <w:sz w:val="20"/>
          <w:szCs w:val="20"/>
          <w:shd w:fill="fafafa" w:val="clear"/>
          <w:rtl w:val="0"/>
        </w:rPr>
        <w:t xml:space="preserve">(os);</w:t>
      </w:r>
    </w:p>
    <w:p w:rsidR="00000000" w:rsidDel="00000000" w:rsidP="00000000" w:rsidRDefault="00000000" w:rsidRPr="00000000" w14:paraId="00000043">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cout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50a14e"/>
          <w:sz w:val="20"/>
          <w:szCs w:val="20"/>
          <w:shd w:fill="fafafa" w:val="clear"/>
          <w:rtl w:val="0"/>
        </w:rPr>
        <w:t xml:space="preserve">"price: "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e4564a"/>
          <w:sz w:val="20"/>
          <w:szCs w:val="20"/>
          <w:shd w:fill="fafafa" w:val="clear"/>
          <w:rtl w:val="0"/>
        </w:rPr>
        <w:t xml:space="preserve">price</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44">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cout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50a14e"/>
          <w:sz w:val="20"/>
          <w:szCs w:val="20"/>
          <w:shd w:fill="fafafa" w:val="clear"/>
          <w:rtl w:val="0"/>
        </w:rPr>
        <w:t xml:space="preserve">", color: "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e4564a"/>
          <w:sz w:val="20"/>
          <w:szCs w:val="20"/>
          <w:shd w:fill="fafafa" w:val="clear"/>
          <w:rtl w:val="0"/>
        </w:rPr>
        <w:t xml:space="preserve">color</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45">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return </w:t>
      </w:r>
      <w:r w:rsidDel="00000000" w:rsidR="00000000" w:rsidRPr="00000000">
        <w:rPr>
          <w:rFonts w:ascii="Fira Code" w:cs="Fira Code" w:eastAsia="Fira Code" w:hAnsi="Fira Code"/>
          <w:color w:val="383a42"/>
          <w:sz w:val="20"/>
          <w:szCs w:val="20"/>
          <w:shd w:fill="fafafa" w:val="clear"/>
          <w:rtl w:val="0"/>
        </w:rPr>
        <w:t xml:space="preserve">os;</w:t>
      </w:r>
    </w:p>
    <w:p w:rsidR="00000000" w:rsidDel="00000000" w:rsidP="00000000" w:rsidRDefault="00000000" w:rsidRPr="00000000" w14:paraId="00000046">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47">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48">
      <w:pPr>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49">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class </w:t>
      </w:r>
      <w:r w:rsidDel="00000000" w:rsidR="00000000" w:rsidRPr="00000000">
        <w:rPr>
          <w:rFonts w:ascii="Fira Code" w:cs="Fira Code" w:eastAsia="Fira Code" w:hAnsi="Fira Code"/>
          <w:color w:val="c18401"/>
          <w:sz w:val="20"/>
          <w:szCs w:val="20"/>
          <w:shd w:fill="fafafa" w:val="clear"/>
          <w:rtl w:val="0"/>
        </w:rPr>
        <w:t xml:space="preserve">ArmChair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public </w:t>
      </w:r>
      <w:r w:rsidDel="00000000" w:rsidR="00000000" w:rsidRPr="00000000">
        <w:rPr>
          <w:rFonts w:ascii="Fira Code" w:cs="Fira Code" w:eastAsia="Fira Code" w:hAnsi="Fira Code"/>
          <w:color w:val="c18401"/>
          <w:sz w:val="20"/>
          <w:szCs w:val="20"/>
          <w:shd w:fill="fafafa" w:val="clear"/>
          <w:rtl w:val="0"/>
        </w:rPr>
        <w:t xml:space="preserve">Chair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4A">
      <w:pPr>
        <w:rPr>
          <w:rFonts w:ascii="Fira Code" w:cs="Fira Code" w:eastAsia="Fira Code" w:hAnsi="Fira Code"/>
          <w:color w:val="4078f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protected</w:t>
      </w:r>
      <w:r w:rsidDel="00000000" w:rsidR="00000000" w:rsidRPr="00000000">
        <w:rPr>
          <w:rFonts w:ascii="Fira Code" w:cs="Fira Code" w:eastAsia="Fira Code" w:hAnsi="Fira Code"/>
          <w:color w:val="4078f2"/>
          <w:sz w:val="20"/>
          <w:szCs w:val="20"/>
          <w:shd w:fill="fafafa" w:val="clear"/>
          <w:rtl w:val="0"/>
        </w:rPr>
        <w:t xml:space="preserve">:</w:t>
      </w:r>
    </w:p>
    <w:p w:rsidR="00000000" w:rsidDel="00000000" w:rsidP="00000000" w:rsidRDefault="00000000" w:rsidRPr="00000000" w14:paraId="0000004B">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string </w:t>
      </w:r>
      <w:r w:rsidDel="00000000" w:rsidR="00000000" w:rsidRPr="00000000">
        <w:rPr>
          <w:rFonts w:ascii="Fira Code" w:cs="Fira Code" w:eastAsia="Fira Code" w:hAnsi="Fira Code"/>
          <w:color w:val="e4564a"/>
          <w:sz w:val="20"/>
          <w:szCs w:val="20"/>
          <w:shd w:fill="fafafa" w:val="clear"/>
          <w:rtl w:val="0"/>
        </w:rPr>
        <w:t xml:space="preserve">armRestMaterial</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4C">
      <w:pPr>
        <w:rPr>
          <w:rFonts w:ascii="Fira Code" w:cs="Fira Code" w:eastAsia="Fira Code" w:hAnsi="Fira Code"/>
          <w:color w:val="4078f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public</w:t>
      </w:r>
      <w:r w:rsidDel="00000000" w:rsidR="00000000" w:rsidRPr="00000000">
        <w:rPr>
          <w:rFonts w:ascii="Fira Code" w:cs="Fira Code" w:eastAsia="Fira Code" w:hAnsi="Fira Code"/>
          <w:color w:val="4078f2"/>
          <w:sz w:val="20"/>
          <w:szCs w:val="20"/>
          <w:shd w:fill="fafafa" w:val="clear"/>
          <w:rtl w:val="0"/>
        </w:rPr>
        <w:t xml:space="preserve">:</w:t>
      </w:r>
    </w:p>
    <w:p w:rsidR="00000000" w:rsidDel="00000000" w:rsidP="00000000" w:rsidRDefault="00000000" w:rsidRPr="00000000" w14:paraId="0000004D">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4078f2"/>
          <w:sz w:val="20"/>
          <w:szCs w:val="20"/>
          <w:shd w:fill="fafafa" w:val="clear"/>
          <w:rtl w:val="0"/>
        </w:rPr>
        <w:t xml:space="preserve">   ArmChair</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a626a4"/>
          <w:sz w:val="20"/>
          <w:szCs w:val="20"/>
          <w:shd w:fill="fafafa" w:val="clear"/>
          <w:rtl w:val="0"/>
        </w:rPr>
        <w:t xml:space="preserve">double </w:t>
      </w:r>
      <w:r w:rsidDel="00000000" w:rsidR="00000000" w:rsidRPr="00000000">
        <w:rPr>
          <w:rFonts w:ascii="Fira Code" w:cs="Fira Code" w:eastAsia="Fira Code" w:hAnsi="Fira Code"/>
          <w:color w:val="383a42"/>
          <w:sz w:val="20"/>
          <w:szCs w:val="20"/>
          <w:shd w:fill="fafafa" w:val="clear"/>
          <w:rtl w:val="0"/>
        </w:rPr>
        <w:t xml:space="preserve">price, </w:t>
      </w:r>
      <w:r w:rsidDel="00000000" w:rsidR="00000000" w:rsidRPr="00000000">
        <w:rPr>
          <w:rFonts w:ascii="Fira Code" w:cs="Fira Code" w:eastAsia="Fira Code" w:hAnsi="Fira Code"/>
          <w:i w:val="1"/>
          <w:color w:val="a626a4"/>
          <w:sz w:val="20"/>
          <w:szCs w:val="20"/>
          <w:shd w:fill="fafafa" w:val="clear"/>
          <w:rtl w:val="0"/>
        </w:rPr>
        <w:t xml:space="preserve">const </w:t>
      </w:r>
      <w:r w:rsidDel="00000000" w:rsidR="00000000" w:rsidRPr="00000000">
        <w:rPr>
          <w:rFonts w:ascii="Fira Code" w:cs="Fira Code" w:eastAsia="Fira Code" w:hAnsi="Fira Code"/>
          <w:color w:val="50a14e"/>
          <w:sz w:val="20"/>
          <w:szCs w:val="20"/>
          <w:shd w:fill="fafafa" w:val="clear"/>
          <w:rtl w:val="0"/>
        </w:rPr>
        <w:t xml:space="preserve">string </w:t>
      </w:r>
      <w:r w:rsidDel="00000000" w:rsidR="00000000" w:rsidRPr="00000000">
        <w:rPr>
          <w:rFonts w:ascii="Fira Code" w:cs="Fira Code" w:eastAsia="Fira Code" w:hAnsi="Fira Code"/>
          <w:color w:val="4078f2"/>
          <w:sz w:val="20"/>
          <w:szCs w:val="20"/>
          <w:shd w:fill="fafafa" w:val="clear"/>
          <w:rtl w:val="0"/>
        </w:rPr>
        <w:t xml:space="preserve">&amp;</w:t>
      </w:r>
      <w:r w:rsidDel="00000000" w:rsidR="00000000" w:rsidRPr="00000000">
        <w:rPr>
          <w:rFonts w:ascii="Fira Code" w:cs="Fira Code" w:eastAsia="Fira Code" w:hAnsi="Fira Code"/>
          <w:color w:val="383a42"/>
          <w:sz w:val="20"/>
          <w:szCs w:val="20"/>
          <w:shd w:fill="fafafa" w:val="clear"/>
          <w:rtl w:val="0"/>
        </w:rPr>
        <w:t xml:space="preserve">color, </w:t>
      </w:r>
      <w:r w:rsidDel="00000000" w:rsidR="00000000" w:rsidRPr="00000000">
        <w:rPr>
          <w:rFonts w:ascii="Fira Code" w:cs="Fira Code" w:eastAsia="Fira Code" w:hAnsi="Fira Code"/>
          <w:i w:val="1"/>
          <w:color w:val="a626a4"/>
          <w:sz w:val="20"/>
          <w:szCs w:val="20"/>
          <w:shd w:fill="fafafa" w:val="clear"/>
          <w:rtl w:val="0"/>
        </w:rPr>
        <w:t xml:space="preserve">const </w:t>
      </w:r>
      <w:r w:rsidDel="00000000" w:rsidR="00000000" w:rsidRPr="00000000">
        <w:rPr>
          <w:rFonts w:ascii="Fira Code" w:cs="Fira Code" w:eastAsia="Fira Code" w:hAnsi="Fira Code"/>
          <w:color w:val="50a14e"/>
          <w:sz w:val="20"/>
          <w:szCs w:val="20"/>
          <w:shd w:fill="fafafa" w:val="clear"/>
          <w:rtl w:val="0"/>
        </w:rPr>
        <w:t xml:space="preserve">string </w:t>
      </w:r>
      <w:r w:rsidDel="00000000" w:rsidR="00000000" w:rsidRPr="00000000">
        <w:rPr>
          <w:rFonts w:ascii="Fira Code" w:cs="Fira Code" w:eastAsia="Fira Code" w:hAnsi="Fira Code"/>
          <w:color w:val="4078f2"/>
          <w:sz w:val="20"/>
          <w:szCs w:val="20"/>
          <w:shd w:fill="fafafa" w:val="clear"/>
          <w:rtl w:val="0"/>
        </w:rPr>
        <w:t xml:space="preserve">&amp;</w:t>
      </w:r>
      <w:r w:rsidDel="00000000" w:rsidR="00000000" w:rsidRPr="00000000">
        <w:rPr>
          <w:rFonts w:ascii="Fira Code" w:cs="Fira Code" w:eastAsia="Fira Code" w:hAnsi="Fira Code"/>
          <w:color w:val="383a42"/>
          <w:sz w:val="20"/>
          <w:szCs w:val="20"/>
          <w:shd w:fill="fafafa" w:val="clear"/>
          <w:rtl w:val="0"/>
        </w:rPr>
        <w:t xml:space="preserve">armRestMaterial) </w:t>
      </w:r>
      <w:r w:rsidDel="00000000" w:rsidR="00000000" w:rsidRPr="00000000">
        <w:rPr>
          <w:rFonts w:ascii="Fira Code" w:cs="Fira Code" w:eastAsia="Fira Code" w:hAnsi="Fira Code"/>
          <w:color w:val="4078f2"/>
          <w:sz w:val="20"/>
          <w:szCs w:val="20"/>
          <w:shd w:fill="fafafa" w:val="clear"/>
          <w:rtl w:val="0"/>
        </w:rPr>
        <w:t xml:space="preserve">: Chair</w:t>
      </w:r>
      <w:r w:rsidDel="00000000" w:rsidR="00000000" w:rsidRPr="00000000">
        <w:rPr>
          <w:rFonts w:ascii="Fira Code" w:cs="Fira Code" w:eastAsia="Fira Code" w:hAnsi="Fira Code"/>
          <w:color w:val="383a42"/>
          <w:sz w:val="20"/>
          <w:szCs w:val="20"/>
          <w:shd w:fill="fafafa" w:val="clear"/>
          <w:rtl w:val="0"/>
        </w:rPr>
        <w:t xml:space="preserve">(price, color),</w:t>
      </w:r>
    </w:p>
    <w:p w:rsidR="00000000" w:rsidDel="00000000" w:rsidP="00000000" w:rsidRDefault="00000000" w:rsidRPr="00000000" w14:paraId="0000004E">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e4564a"/>
          <w:sz w:val="20"/>
          <w:szCs w:val="20"/>
          <w:shd w:fill="fafafa" w:val="clear"/>
          <w:rtl w:val="0"/>
        </w:rPr>
        <w:t xml:space="preserve">armRestMaterial</w:t>
      </w:r>
      <w:r w:rsidDel="00000000" w:rsidR="00000000" w:rsidRPr="00000000">
        <w:rPr>
          <w:rFonts w:ascii="Fira Code" w:cs="Fira Code" w:eastAsia="Fira Code" w:hAnsi="Fira Code"/>
          <w:color w:val="383a42"/>
          <w:sz w:val="20"/>
          <w:szCs w:val="20"/>
          <w:shd w:fill="fafafa" w:val="clear"/>
          <w:rtl w:val="0"/>
        </w:rPr>
        <w:t xml:space="preserve">(armRestMaterial) {}</w:t>
      </w:r>
    </w:p>
    <w:p w:rsidR="00000000" w:rsidDel="00000000" w:rsidP="00000000" w:rsidRDefault="00000000" w:rsidRPr="00000000" w14:paraId="0000004F">
      <w:pPr>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50">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ostream </w:t>
      </w:r>
      <w:r w:rsidDel="00000000" w:rsidR="00000000" w:rsidRPr="00000000">
        <w:rPr>
          <w:rFonts w:ascii="Fira Code" w:cs="Fira Code" w:eastAsia="Fira Code" w:hAnsi="Fira Code"/>
          <w:color w:val="4078f2"/>
          <w:sz w:val="20"/>
          <w:szCs w:val="20"/>
          <w:shd w:fill="fafafa" w:val="clear"/>
          <w:rtl w:val="0"/>
        </w:rPr>
        <w:t xml:space="preserve">&amp;write</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50a14e"/>
          <w:sz w:val="20"/>
          <w:szCs w:val="20"/>
          <w:shd w:fill="fafafa" w:val="clear"/>
          <w:rtl w:val="0"/>
        </w:rPr>
        <w:t xml:space="preserve">ostream </w:t>
      </w:r>
      <w:r w:rsidDel="00000000" w:rsidR="00000000" w:rsidRPr="00000000">
        <w:rPr>
          <w:rFonts w:ascii="Fira Code" w:cs="Fira Code" w:eastAsia="Fira Code" w:hAnsi="Fira Code"/>
          <w:color w:val="4078f2"/>
          <w:sz w:val="20"/>
          <w:szCs w:val="20"/>
          <w:shd w:fill="fafafa" w:val="clear"/>
          <w:rtl w:val="0"/>
        </w:rPr>
        <w:t xml:space="preserve">&amp;</w:t>
      </w:r>
      <w:r w:rsidDel="00000000" w:rsidR="00000000" w:rsidRPr="00000000">
        <w:rPr>
          <w:rFonts w:ascii="Fira Code" w:cs="Fira Code" w:eastAsia="Fira Code" w:hAnsi="Fira Code"/>
          <w:color w:val="383a42"/>
          <w:sz w:val="20"/>
          <w:szCs w:val="20"/>
          <w:shd w:fill="fafafa" w:val="clear"/>
          <w:rtl w:val="0"/>
        </w:rPr>
        <w:t xml:space="preserve">os) </w:t>
      </w:r>
      <w:r w:rsidDel="00000000" w:rsidR="00000000" w:rsidRPr="00000000">
        <w:rPr>
          <w:rFonts w:ascii="Fira Code" w:cs="Fira Code" w:eastAsia="Fira Code" w:hAnsi="Fira Code"/>
          <w:i w:val="1"/>
          <w:color w:val="a626a4"/>
          <w:sz w:val="20"/>
          <w:szCs w:val="20"/>
          <w:shd w:fill="fafafa" w:val="clear"/>
          <w:rtl w:val="0"/>
        </w:rPr>
        <w:t xml:space="preserve">const override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51">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c18401"/>
          <w:sz w:val="20"/>
          <w:szCs w:val="20"/>
          <w:shd w:fill="fafafa" w:val="clear"/>
          <w:rtl w:val="0"/>
        </w:rPr>
        <w:t xml:space="preserve">Chair</w:t>
      </w:r>
      <w:r w:rsidDel="00000000" w:rsidR="00000000" w:rsidRPr="00000000">
        <w:rPr>
          <w:rFonts w:ascii="Fira Code" w:cs="Fira Code" w:eastAsia="Fira Code" w:hAnsi="Fira Code"/>
          <w:color w:val="4078f2"/>
          <w:sz w:val="20"/>
          <w:szCs w:val="20"/>
          <w:shd w:fill="fafafa" w:val="clear"/>
          <w:rtl w:val="0"/>
        </w:rPr>
        <w:t xml:space="preserve">::write</w:t>
      </w:r>
      <w:r w:rsidDel="00000000" w:rsidR="00000000" w:rsidRPr="00000000">
        <w:rPr>
          <w:rFonts w:ascii="Fira Code" w:cs="Fira Code" w:eastAsia="Fira Code" w:hAnsi="Fira Code"/>
          <w:color w:val="383a42"/>
          <w:sz w:val="20"/>
          <w:szCs w:val="20"/>
          <w:shd w:fill="fafafa" w:val="clear"/>
          <w:rtl w:val="0"/>
        </w:rPr>
        <w:t xml:space="preserve">(os);</w:t>
      </w:r>
    </w:p>
    <w:p w:rsidR="00000000" w:rsidDel="00000000" w:rsidP="00000000" w:rsidRDefault="00000000" w:rsidRPr="00000000" w14:paraId="00000052">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cout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50a14e"/>
          <w:sz w:val="20"/>
          <w:szCs w:val="20"/>
          <w:shd w:fill="fafafa" w:val="clear"/>
          <w:rtl w:val="0"/>
        </w:rPr>
        <w:t xml:space="preserve">", armRestMaterial: "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e4564a"/>
          <w:sz w:val="20"/>
          <w:szCs w:val="20"/>
          <w:shd w:fill="fafafa" w:val="clear"/>
          <w:rtl w:val="0"/>
        </w:rPr>
        <w:t xml:space="preserve">armRestMaterial</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53">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return </w:t>
      </w:r>
      <w:r w:rsidDel="00000000" w:rsidR="00000000" w:rsidRPr="00000000">
        <w:rPr>
          <w:rFonts w:ascii="Fira Code" w:cs="Fira Code" w:eastAsia="Fira Code" w:hAnsi="Fira Code"/>
          <w:color w:val="383a42"/>
          <w:sz w:val="20"/>
          <w:szCs w:val="20"/>
          <w:shd w:fill="fafafa" w:val="clear"/>
          <w:rtl w:val="0"/>
        </w:rPr>
        <w:t xml:space="preserve">os;</w:t>
      </w:r>
    </w:p>
    <w:p w:rsidR="00000000" w:rsidDel="00000000" w:rsidP="00000000" w:rsidRDefault="00000000" w:rsidRPr="00000000" w14:paraId="00000054">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55">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56">
      <w:pPr>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57">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class </w:t>
      </w:r>
      <w:r w:rsidDel="00000000" w:rsidR="00000000" w:rsidRPr="00000000">
        <w:rPr>
          <w:rFonts w:ascii="Fira Code" w:cs="Fira Code" w:eastAsia="Fira Code" w:hAnsi="Fira Code"/>
          <w:color w:val="c18401"/>
          <w:sz w:val="20"/>
          <w:szCs w:val="20"/>
          <w:shd w:fill="fafafa" w:val="clear"/>
          <w:rtl w:val="0"/>
        </w:rPr>
        <w:t xml:space="preserve">Sofa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public </w:t>
      </w:r>
      <w:r w:rsidDel="00000000" w:rsidR="00000000" w:rsidRPr="00000000">
        <w:rPr>
          <w:rFonts w:ascii="Fira Code" w:cs="Fira Code" w:eastAsia="Fira Code" w:hAnsi="Fira Code"/>
          <w:color w:val="c18401"/>
          <w:sz w:val="20"/>
          <w:szCs w:val="20"/>
          <w:shd w:fill="fafafa" w:val="clear"/>
          <w:rtl w:val="0"/>
        </w:rPr>
        <w:t xml:space="preserve">Chair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58">
      <w:pPr>
        <w:rPr>
          <w:rFonts w:ascii="Fira Code" w:cs="Fira Code" w:eastAsia="Fira Code" w:hAnsi="Fira Code"/>
          <w:color w:val="4078f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private</w:t>
      </w:r>
      <w:r w:rsidDel="00000000" w:rsidR="00000000" w:rsidRPr="00000000">
        <w:rPr>
          <w:rFonts w:ascii="Fira Code" w:cs="Fira Code" w:eastAsia="Fira Code" w:hAnsi="Fira Code"/>
          <w:color w:val="4078f2"/>
          <w:sz w:val="20"/>
          <w:szCs w:val="20"/>
          <w:shd w:fill="fafafa" w:val="clear"/>
          <w:rtl w:val="0"/>
        </w:rPr>
        <w:t xml:space="preserve">:</w:t>
      </w:r>
    </w:p>
    <w:p w:rsidR="00000000" w:rsidDel="00000000" w:rsidP="00000000" w:rsidRDefault="00000000" w:rsidRPr="00000000" w14:paraId="00000059">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int </w:t>
      </w:r>
      <w:r w:rsidDel="00000000" w:rsidR="00000000" w:rsidRPr="00000000">
        <w:rPr>
          <w:rFonts w:ascii="Fira Code" w:cs="Fira Code" w:eastAsia="Fira Code" w:hAnsi="Fira Code"/>
          <w:color w:val="e4564a"/>
          <w:sz w:val="20"/>
          <w:szCs w:val="20"/>
          <w:shd w:fill="fafafa" w:val="clear"/>
          <w:rtl w:val="0"/>
        </w:rPr>
        <w:t xml:space="preserve">maxPeople</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e4564a"/>
          <w:sz w:val="20"/>
          <w:szCs w:val="20"/>
          <w:shd w:fill="fafafa" w:val="clear"/>
          <w:rtl w:val="0"/>
        </w:rPr>
        <w:t xml:space="preserve">length</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5A">
      <w:pPr>
        <w:rPr>
          <w:rFonts w:ascii="Fira Code" w:cs="Fira Code" w:eastAsia="Fira Code" w:hAnsi="Fira Code"/>
          <w:color w:val="4078f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public</w:t>
      </w:r>
      <w:r w:rsidDel="00000000" w:rsidR="00000000" w:rsidRPr="00000000">
        <w:rPr>
          <w:rFonts w:ascii="Fira Code" w:cs="Fira Code" w:eastAsia="Fira Code" w:hAnsi="Fira Code"/>
          <w:color w:val="4078f2"/>
          <w:sz w:val="20"/>
          <w:szCs w:val="20"/>
          <w:shd w:fill="fafafa" w:val="clear"/>
          <w:rtl w:val="0"/>
        </w:rPr>
        <w:t xml:space="preserve">:</w:t>
      </w:r>
    </w:p>
    <w:p w:rsidR="00000000" w:rsidDel="00000000" w:rsidP="00000000" w:rsidRDefault="00000000" w:rsidRPr="00000000" w14:paraId="0000005B">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4078f2"/>
          <w:sz w:val="20"/>
          <w:szCs w:val="20"/>
          <w:shd w:fill="fafafa" w:val="clear"/>
          <w:rtl w:val="0"/>
        </w:rPr>
        <w:t xml:space="preserve">   Sofa</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a626a4"/>
          <w:sz w:val="20"/>
          <w:szCs w:val="20"/>
          <w:shd w:fill="fafafa" w:val="clear"/>
          <w:rtl w:val="0"/>
        </w:rPr>
        <w:t xml:space="preserve">double </w:t>
      </w:r>
      <w:r w:rsidDel="00000000" w:rsidR="00000000" w:rsidRPr="00000000">
        <w:rPr>
          <w:rFonts w:ascii="Fira Code" w:cs="Fira Code" w:eastAsia="Fira Code" w:hAnsi="Fira Code"/>
          <w:color w:val="383a42"/>
          <w:sz w:val="20"/>
          <w:szCs w:val="20"/>
          <w:shd w:fill="fafafa" w:val="clear"/>
          <w:rtl w:val="0"/>
        </w:rPr>
        <w:t xml:space="preserve">price, </w:t>
      </w:r>
      <w:r w:rsidDel="00000000" w:rsidR="00000000" w:rsidRPr="00000000">
        <w:rPr>
          <w:rFonts w:ascii="Fira Code" w:cs="Fira Code" w:eastAsia="Fira Code" w:hAnsi="Fira Code"/>
          <w:i w:val="1"/>
          <w:color w:val="a626a4"/>
          <w:sz w:val="20"/>
          <w:szCs w:val="20"/>
          <w:shd w:fill="fafafa" w:val="clear"/>
          <w:rtl w:val="0"/>
        </w:rPr>
        <w:t xml:space="preserve">const </w:t>
      </w:r>
      <w:r w:rsidDel="00000000" w:rsidR="00000000" w:rsidRPr="00000000">
        <w:rPr>
          <w:rFonts w:ascii="Fira Code" w:cs="Fira Code" w:eastAsia="Fira Code" w:hAnsi="Fira Code"/>
          <w:color w:val="50a14e"/>
          <w:sz w:val="20"/>
          <w:szCs w:val="20"/>
          <w:shd w:fill="fafafa" w:val="clear"/>
          <w:rtl w:val="0"/>
        </w:rPr>
        <w:t xml:space="preserve">string </w:t>
      </w:r>
      <w:r w:rsidDel="00000000" w:rsidR="00000000" w:rsidRPr="00000000">
        <w:rPr>
          <w:rFonts w:ascii="Fira Code" w:cs="Fira Code" w:eastAsia="Fira Code" w:hAnsi="Fira Code"/>
          <w:color w:val="4078f2"/>
          <w:sz w:val="20"/>
          <w:szCs w:val="20"/>
          <w:shd w:fill="fafafa" w:val="clear"/>
          <w:rtl w:val="0"/>
        </w:rPr>
        <w:t xml:space="preserve">&amp;</w:t>
      </w:r>
      <w:r w:rsidDel="00000000" w:rsidR="00000000" w:rsidRPr="00000000">
        <w:rPr>
          <w:rFonts w:ascii="Fira Code" w:cs="Fira Code" w:eastAsia="Fira Code" w:hAnsi="Fira Code"/>
          <w:color w:val="383a42"/>
          <w:sz w:val="20"/>
          <w:szCs w:val="20"/>
          <w:shd w:fill="fafafa" w:val="clear"/>
          <w:rtl w:val="0"/>
        </w:rPr>
        <w:t xml:space="preserve">color, </w:t>
      </w:r>
      <w:r w:rsidDel="00000000" w:rsidR="00000000" w:rsidRPr="00000000">
        <w:rPr>
          <w:rFonts w:ascii="Fira Code" w:cs="Fira Code" w:eastAsia="Fira Code" w:hAnsi="Fira Code"/>
          <w:i w:val="1"/>
          <w:color w:val="a626a4"/>
          <w:sz w:val="20"/>
          <w:szCs w:val="20"/>
          <w:shd w:fill="fafafa" w:val="clear"/>
          <w:rtl w:val="0"/>
        </w:rPr>
        <w:t xml:space="preserve">int </w:t>
      </w:r>
      <w:r w:rsidDel="00000000" w:rsidR="00000000" w:rsidRPr="00000000">
        <w:rPr>
          <w:rFonts w:ascii="Fira Code" w:cs="Fira Code" w:eastAsia="Fira Code" w:hAnsi="Fira Code"/>
          <w:color w:val="383a42"/>
          <w:sz w:val="20"/>
          <w:szCs w:val="20"/>
          <w:shd w:fill="fafafa" w:val="clear"/>
          <w:rtl w:val="0"/>
        </w:rPr>
        <w:t xml:space="preserve">maxPeople, </w:t>
      </w:r>
      <w:r w:rsidDel="00000000" w:rsidR="00000000" w:rsidRPr="00000000">
        <w:rPr>
          <w:rFonts w:ascii="Fira Code" w:cs="Fira Code" w:eastAsia="Fira Code" w:hAnsi="Fira Code"/>
          <w:i w:val="1"/>
          <w:color w:val="a626a4"/>
          <w:sz w:val="20"/>
          <w:szCs w:val="20"/>
          <w:shd w:fill="fafafa" w:val="clear"/>
          <w:rtl w:val="0"/>
        </w:rPr>
        <w:t xml:space="preserve">int </w:t>
      </w:r>
      <w:r w:rsidDel="00000000" w:rsidR="00000000" w:rsidRPr="00000000">
        <w:rPr>
          <w:rFonts w:ascii="Fira Code" w:cs="Fira Code" w:eastAsia="Fira Code" w:hAnsi="Fira Code"/>
          <w:color w:val="383a42"/>
          <w:sz w:val="20"/>
          <w:szCs w:val="20"/>
          <w:shd w:fill="fafafa" w:val="clear"/>
          <w:rtl w:val="0"/>
        </w:rPr>
        <w:t xml:space="preserve">length) </w:t>
      </w:r>
      <w:r w:rsidDel="00000000" w:rsidR="00000000" w:rsidRPr="00000000">
        <w:rPr>
          <w:rFonts w:ascii="Fira Code" w:cs="Fira Code" w:eastAsia="Fira Code" w:hAnsi="Fira Code"/>
          <w:color w:val="4078f2"/>
          <w:sz w:val="20"/>
          <w:szCs w:val="20"/>
          <w:shd w:fill="fafafa" w:val="clear"/>
          <w:rtl w:val="0"/>
        </w:rPr>
        <w:t xml:space="preserve">: Chair</w:t>
      </w:r>
      <w:r w:rsidDel="00000000" w:rsidR="00000000" w:rsidRPr="00000000">
        <w:rPr>
          <w:rFonts w:ascii="Fira Code" w:cs="Fira Code" w:eastAsia="Fira Code" w:hAnsi="Fira Code"/>
          <w:color w:val="383a42"/>
          <w:sz w:val="20"/>
          <w:szCs w:val="20"/>
          <w:shd w:fill="fafafa" w:val="clear"/>
          <w:rtl w:val="0"/>
        </w:rPr>
        <w:t xml:space="preserve">(price, color), </w:t>
      </w:r>
      <w:r w:rsidDel="00000000" w:rsidR="00000000" w:rsidRPr="00000000">
        <w:rPr>
          <w:rFonts w:ascii="Fira Code" w:cs="Fira Code" w:eastAsia="Fira Code" w:hAnsi="Fira Code"/>
          <w:color w:val="e4564a"/>
          <w:sz w:val="20"/>
          <w:szCs w:val="20"/>
          <w:shd w:fill="fafafa" w:val="clear"/>
          <w:rtl w:val="0"/>
        </w:rPr>
        <w:t xml:space="preserve">maxPeople</w:t>
      </w:r>
      <w:r w:rsidDel="00000000" w:rsidR="00000000" w:rsidRPr="00000000">
        <w:rPr>
          <w:rFonts w:ascii="Fira Code" w:cs="Fira Code" w:eastAsia="Fira Code" w:hAnsi="Fira Code"/>
          <w:color w:val="383a42"/>
          <w:sz w:val="20"/>
          <w:szCs w:val="20"/>
          <w:shd w:fill="fafafa" w:val="clear"/>
          <w:rtl w:val="0"/>
        </w:rPr>
        <w:t xml:space="preserve">(maxPeople),</w:t>
      </w:r>
    </w:p>
    <w:p w:rsidR="00000000" w:rsidDel="00000000" w:rsidP="00000000" w:rsidRDefault="00000000" w:rsidRPr="00000000" w14:paraId="0000005C">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e4564a"/>
          <w:sz w:val="20"/>
          <w:szCs w:val="20"/>
          <w:shd w:fill="fafafa" w:val="clear"/>
          <w:rtl w:val="0"/>
        </w:rPr>
        <w:t xml:space="preserve">length</w:t>
      </w:r>
      <w:r w:rsidDel="00000000" w:rsidR="00000000" w:rsidRPr="00000000">
        <w:rPr>
          <w:rFonts w:ascii="Fira Code" w:cs="Fira Code" w:eastAsia="Fira Code" w:hAnsi="Fira Code"/>
          <w:color w:val="383a42"/>
          <w:sz w:val="20"/>
          <w:szCs w:val="20"/>
          <w:shd w:fill="fafafa" w:val="clear"/>
          <w:rtl w:val="0"/>
        </w:rPr>
        <w:t xml:space="preserve">(length) {}</w:t>
      </w:r>
    </w:p>
    <w:p w:rsidR="00000000" w:rsidDel="00000000" w:rsidP="00000000" w:rsidRDefault="00000000" w:rsidRPr="00000000" w14:paraId="0000005D">
      <w:pPr>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5E">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ostream </w:t>
      </w:r>
      <w:r w:rsidDel="00000000" w:rsidR="00000000" w:rsidRPr="00000000">
        <w:rPr>
          <w:rFonts w:ascii="Fira Code" w:cs="Fira Code" w:eastAsia="Fira Code" w:hAnsi="Fira Code"/>
          <w:color w:val="4078f2"/>
          <w:sz w:val="20"/>
          <w:szCs w:val="20"/>
          <w:shd w:fill="fafafa" w:val="clear"/>
          <w:rtl w:val="0"/>
        </w:rPr>
        <w:t xml:space="preserve">&amp;write</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50a14e"/>
          <w:sz w:val="20"/>
          <w:szCs w:val="20"/>
          <w:shd w:fill="fafafa" w:val="clear"/>
          <w:rtl w:val="0"/>
        </w:rPr>
        <w:t xml:space="preserve">ostream </w:t>
      </w:r>
      <w:r w:rsidDel="00000000" w:rsidR="00000000" w:rsidRPr="00000000">
        <w:rPr>
          <w:rFonts w:ascii="Fira Code" w:cs="Fira Code" w:eastAsia="Fira Code" w:hAnsi="Fira Code"/>
          <w:color w:val="4078f2"/>
          <w:sz w:val="20"/>
          <w:szCs w:val="20"/>
          <w:shd w:fill="fafafa" w:val="clear"/>
          <w:rtl w:val="0"/>
        </w:rPr>
        <w:t xml:space="preserve">&amp;</w:t>
      </w:r>
      <w:r w:rsidDel="00000000" w:rsidR="00000000" w:rsidRPr="00000000">
        <w:rPr>
          <w:rFonts w:ascii="Fira Code" w:cs="Fira Code" w:eastAsia="Fira Code" w:hAnsi="Fira Code"/>
          <w:color w:val="383a42"/>
          <w:sz w:val="20"/>
          <w:szCs w:val="20"/>
          <w:shd w:fill="fafafa" w:val="clear"/>
          <w:rtl w:val="0"/>
        </w:rPr>
        <w:t xml:space="preserve">os) </w:t>
      </w:r>
      <w:r w:rsidDel="00000000" w:rsidR="00000000" w:rsidRPr="00000000">
        <w:rPr>
          <w:rFonts w:ascii="Fira Code" w:cs="Fira Code" w:eastAsia="Fira Code" w:hAnsi="Fira Code"/>
          <w:i w:val="1"/>
          <w:color w:val="a626a4"/>
          <w:sz w:val="20"/>
          <w:szCs w:val="20"/>
          <w:shd w:fill="fafafa" w:val="clear"/>
          <w:rtl w:val="0"/>
        </w:rPr>
        <w:t xml:space="preserve">const override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5F">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c18401"/>
          <w:sz w:val="20"/>
          <w:szCs w:val="20"/>
          <w:shd w:fill="fafafa" w:val="clear"/>
          <w:rtl w:val="0"/>
        </w:rPr>
        <w:t xml:space="preserve">Chair</w:t>
      </w:r>
      <w:r w:rsidDel="00000000" w:rsidR="00000000" w:rsidRPr="00000000">
        <w:rPr>
          <w:rFonts w:ascii="Fira Code" w:cs="Fira Code" w:eastAsia="Fira Code" w:hAnsi="Fira Code"/>
          <w:color w:val="4078f2"/>
          <w:sz w:val="20"/>
          <w:szCs w:val="20"/>
          <w:shd w:fill="fafafa" w:val="clear"/>
          <w:rtl w:val="0"/>
        </w:rPr>
        <w:t xml:space="preserve">::write</w:t>
      </w:r>
      <w:r w:rsidDel="00000000" w:rsidR="00000000" w:rsidRPr="00000000">
        <w:rPr>
          <w:rFonts w:ascii="Fira Code" w:cs="Fira Code" w:eastAsia="Fira Code" w:hAnsi="Fira Code"/>
          <w:color w:val="383a42"/>
          <w:sz w:val="20"/>
          <w:szCs w:val="20"/>
          <w:shd w:fill="fafafa" w:val="clear"/>
          <w:rtl w:val="0"/>
        </w:rPr>
        <w:t xml:space="preserve">(os);</w:t>
      </w:r>
    </w:p>
    <w:p w:rsidR="00000000" w:rsidDel="00000000" w:rsidP="00000000" w:rsidRDefault="00000000" w:rsidRPr="00000000" w14:paraId="00000060">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cout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50a14e"/>
          <w:sz w:val="20"/>
          <w:szCs w:val="20"/>
          <w:shd w:fill="fafafa" w:val="clear"/>
          <w:rtl w:val="0"/>
        </w:rPr>
        <w:t xml:space="preserve">", maxPeople: "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e4564a"/>
          <w:sz w:val="20"/>
          <w:szCs w:val="20"/>
          <w:shd w:fill="fafafa" w:val="clear"/>
          <w:rtl w:val="0"/>
        </w:rPr>
        <w:t xml:space="preserve">maxPeople</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61">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cout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50a14e"/>
          <w:sz w:val="20"/>
          <w:szCs w:val="20"/>
          <w:shd w:fill="fafafa" w:val="clear"/>
          <w:rtl w:val="0"/>
        </w:rPr>
        <w:t xml:space="preserve">", length: "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e4564a"/>
          <w:sz w:val="20"/>
          <w:szCs w:val="20"/>
          <w:shd w:fill="fafafa" w:val="clear"/>
          <w:rtl w:val="0"/>
        </w:rPr>
        <w:t xml:space="preserve">length</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62">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return </w:t>
      </w:r>
      <w:r w:rsidDel="00000000" w:rsidR="00000000" w:rsidRPr="00000000">
        <w:rPr>
          <w:rFonts w:ascii="Fira Code" w:cs="Fira Code" w:eastAsia="Fira Code" w:hAnsi="Fira Code"/>
          <w:color w:val="383a42"/>
          <w:sz w:val="20"/>
          <w:szCs w:val="20"/>
          <w:shd w:fill="fafafa" w:val="clear"/>
          <w:rtl w:val="0"/>
        </w:rPr>
        <w:t xml:space="preserve">os;</w:t>
      </w:r>
    </w:p>
    <w:p w:rsidR="00000000" w:rsidDel="00000000" w:rsidP="00000000" w:rsidRDefault="00000000" w:rsidRPr="00000000" w14:paraId="00000063">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64">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65">
      <w:pPr>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66">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class </w:t>
      </w:r>
      <w:r w:rsidDel="00000000" w:rsidR="00000000" w:rsidRPr="00000000">
        <w:rPr>
          <w:rFonts w:ascii="Fira Code" w:cs="Fira Code" w:eastAsia="Fira Code" w:hAnsi="Fira Code"/>
          <w:color w:val="c18401"/>
          <w:sz w:val="20"/>
          <w:szCs w:val="20"/>
          <w:shd w:fill="fafafa" w:val="clear"/>
          <w:rtl w:val="0"/>
        </w:rPr>
        <w:t xml:space="preserve">MassageChair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public </w:t>
      </w:r>
      <w:r w:rsidDel="00000000" w:rsidR="00000000" w:rsidRPr="00000000">
        <w:rPr>
          <w:rFonts w:ascii="Fira Code" w:cs="Fira Code" w:eastAsia="Fira Code" w:hAnsi="Fira Code"/>
          <w:color w:val="c18401"/>
          <w:sz w:val="20"/>
          <w:szCs w:val="20"/>
          <w:shd w:fill="fafafa" w:val="clear"/>
          <w:rtl w:val="0"/>
        </w:rPr>
        <w:t xml:space="preserve">ArmChair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67">
      <w:pPr>
        <w:rPr>
          <w:rFonts w:ascii="Fira Code" w:cs="Fira Code" w:eastAsia="Fira Code" w:hAnsi="Fira Code"/>
          <w:color w:val="4078f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private</w:t>
      </w:r>
      <w:r w:rsidDel="00000000" w:rsidR="00000000" w:rsidRPr="00000000">
        <w:rPr>
          <w:rFonts w:ascii="Fira Code" w:cs="Fira Code" w:eastAsia="Fira Code" w:hAnsi="Fira Code"/>
          <w:color w:val="4078f2"/>
          <w:sz w:val="20"/>
          <w:szCs w:val="20"/>
          <w:shd w:fill="fafafa" w:val="clear"/>
          <w:rtl w:val="0"/>
        </w:rPr>
        <w:t xml:space="preserve">:</w:t>
      </w:r>
    </w:p>
    <w:p w:rsidR="00000000" w:rsidDel="00000000" w:rsidP="00000000" w:rsidRDefault="00000000" w:rsidRPr="00000000" w14:paraId="00000068">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int </w:t>
      </w:r>
      <w:r w:rsidDel="00000000" w:rsidR="00000000" w:rsidRPr="00000000">
        <w:rPr>
          <w:rFonts w:ascii="Fira Code" w:cs="Fira Code" w:eastAsia="Fira Code" w:hAnsi="Fira Code"/>
          <w:color w:val="e4564a"/>
          <w:sz w:val="20"/>
          <w:szCs w:val="20"/>
          <w:shd w:fill="fafafa" w:val="clear"/>
          <w:rtl w:val="0"/>
        </w:rPr>
        <w:t xml:space="preserve">cntLevels</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e4564a"/>
          <w:sz w:val="20"/>
          <w:szCs w:val="20"/>
          <w:shd w:fill="fafafa" w:val="clear"/>
          <w:rtl w:val="0"/>
        </w:rPr>
        <w:t xml:space="preserve">cableLength</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69">
      <w:pPr>
        <w:rPr>
          <w:rFonts w:ascii="Fira Code" w:cs="Fira Code" w:eastAsia="Fira Code" w:hAnsi="Fira Code"/>
          <w:color w:val="4078f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public</w:t>
      </w:r>
      <w:r w:rsidDel="00000000" w:rsidR="00000000" w:rsidRPr="00000000">
        <w:rPr>
          <w:rFonts w:ascii="Fira Code" w:cs="Fira Code" w:eastAsia="Fira Code" w:hAnsi="Fira Code"/>
          <w:color w:val="4078f2"/>
          <w:sz w:val="20"/>
          <w:szCs w:val="20"/>
          <w:shd w:fill="fafafa" w:val="clear"/>
          <w:rtl w:val="0"/>
        </w:rPr>
        <w:t xml:space="preserve">:</w:t>
      </w:r>
    </w:p>
    <w:p w:rsidR="00000000" w:rsidDel="00000000" w:rsidP="00000000" w:rsidRDefault="00000000" w:rsidRPr="00000000" w14:paraId="0000006A">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4078f2"/>
          <w:sz w:val="20"/>
          <w:szCs w:val="20"/>
          <w:shd w:fill="fafafa" w:val="clear"/>
          <w:rtl w:val="0"/>
        </w:rPr>
        <w:t xml:space="preserve">   MassageChair</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a626a4"/>
          <w:sz w:val="20"/>
          <w:szCs w:val="20"/>
          <w:shd w:fill="fafafa" w:val="clear"/>
          <w:rtl w:val="0"/>
        </w:rPr>
        <w:t xml:space="preserve">double </w:t>
      </w:r>
      <w:r w:rsidDel="00000000" w:rsidR="00000000" w:rsidRPr="00000000">
        <w:rPr>
          <w:rFonts w:ascii="Fira Code" w:cs="Fira Code" w:eastAsia="Fira Code" w:hAnsi="Fira Code"/>
          <w:color w:val="383a42"/>
          <w:sz w:val="20"/>
          <w:szCs w:val="20"/>
          <w:shd w:fill="fafafa" w:val="clear"/>
          <w:rtl w:val="0"/>
        </w:rPr>
        <w:t xml:space="preserve">price, </w:t>
      </w:r>
      <w:r w:rsidDel="00000000" w:rsidR="00000000" w:rsidRPr="00000000">
        <w:rPr>
          <w:rFonts w:ascii="Fira Code" w:cs="Fira Code" w:eastAsia="Fira Code" w:hAnsi="Fira Code"/>
          <w:i w:val="1"/>
          <w:color w:val="a626a4"/>
          <w:sz w:val="20"/>
          <w:szCs w:val="20"/>
          <w:shd w:fill="fafafa" w:val="clear"/>
          <w:rtl w:val="0"/>
        </w:rPr>
        <w:t xml:space="preserve">const </w:t>
      </w:r>
      <w:r w:rsidDel="00000000" w:rsidR="00000000" w:rsidRPr="00000000">
        <w:rPr>
          <w:rFonts w:ascii="Fira Code" w:cs="Fira Code" w:eastAsia="Fira Code" w:hAnsi="Fira Code"/>
          <w:color w:val="50a14e"/>
          <w:sz w:val="20"/>
          <w:szCs w:val="20"/>
          <w:shd w:fill="fafafa" w:val="clear"/>
          <w:rtl w:val="0"/>
        </w:rPr>
        <w:t xml:space="preserve">string </w:t>
      </w:r>
      <w:r w:rsidDel="00000000" w:rsidR="00000000" w:rsidRPr="00000000">
        <w:rPr>
          <w:rFonts w:ascii="Fira Code" w:cs="Fira Code" w:eastAsia="Fira Code" w:hAnsi="Fira Code"/>
          <w:color w:val="4078f2"/>
          <w:sz w:val="20"/>
          <w:szCs w:val="20"/>
          <w:shd w:fill="fafafa" w:val="clear"/>
          <w:rtl w:val="0"/>
        </w:rPr>
        <w:t xml:space="preserve">&amp;</w:t>
      </w:r>
      <w:r w:rsidDel="00000000" w:rsidR="00000000" w:rsidRPr="00000000">
        <w:rPr>
          <w:rFonts w:ascii="Fira Code" w:cs="Fira Code" w:eastAsia="Fira Code" w:hAnsi="Fira Code"/>
          <w:color w:val="383a42"/>
          <w:sz w:val="20"/>
          <w:szCs w:val="20"/>
          <w:shd w:fill="fafafa" w:val="clear"/>
          <w:rtl w:val="0"/>
        </w:rPr>
        <w:t xml:space="preserve">color, </w:t>
      </w:r>
      <w:r w:rsidDel="00000000" w:rsidR="00000000" w:rsidRPr="00000000">
        <w:rPr>
          <w:rFonts w:ascii="Fira Code" w:cs="Fira Code" w:eastAsia="Fira Code" w:hAnsi="Fira Code"/>
          <w:i w:val="1"/>
          <w:color w:val="a626a4"/>
          <w:sz w:val="20"/>
          <w:szCs w:val="20"/>
          <w:shd w:fill="fafafa" w:val="clear"/>
          <w:rtl w:val="0"/>
        </w:rPr>
        <w:t xml:space="preserve">const </w:t>
      </w:r>
      <w:r w:rsidDel="00000000" w:rsidR="00000000" w:rsidRPr="00000000">
        <w:rPr>
          <w:rFonts w:ascii="Fira Code" w:cs="Fira Code" w:eastAsia="Fira Code" w:hAnsi="Fira Code"/>
          <w:color w:val="50a14e"/>
          <w:sz w:val="20"/>
          <w:szCs w:val="20"/>
          <w:shd w:fill="fafafa" w:val="clear"/>
          <w:rtl w:val="0"/>
        </w:rPr>
        <w:t xml:space="preserve">string </w:t>
      </w:r>
      <w:r w:rsidDel="00000000" w:rsidR="00000000" w:rsidRPr="00000000">
        <w:rPr>
          <w:rFonts w:ascii="Fira Code" w:cs="Fira Code" w:eastAsia="Fira Code" w:hAnsi="Fira Code"/>
          <w:color w:val="4078f2"/>
          <w:sz w:val="20"/>
          <w:szCs w:val="20"/>
          <w:shd w:fill="fafafa" w:val="clear"/>
          <w:rtl w:val="0"/>
        </w:rPr>
        <w:t xml:space="preserve">&amp;</w:t>
      </w:r>
      <w:r w:rsidDel="00000000" w:rsidR="00000000" w:rsidRPr="00000000">
        <w:rPr>
          <w:rFonts w:ascii="Fira Code" w:cs="Fira Code" w:eastAsia="Fira Code" w:hAnsi="Fira Code"/>
          <w:color w:val="383a42"/>
          <w:sz w:val="20"/>
          <w:szCs w:val="20"/>
          <w:shd w:fill="fafafa" w:val="clear"/>
          <w:rtl w:val="0"/>
        </w:rPr>
        <w:t xml:space="preserve">armRestMaterial, </w:t>
      </w:r>
      <w:r w:rsidDel="00000000" w:rsidR="00000000" w:rsidRPr="00000000">
        <w:rPr>
          <w:rFonts w:ascii="Fira Code" w:cs="Fira Code" w:eastAsia="Fira Code" w:hAnsi="Fira Code"/>
          <w:i w:val="1"/>
          <w:color w:val="a626a4"/>
          <w:sz w:val="20"/>
          <w:szCs w:val="20"/>
          <w:shd w:fill="fafafa" w:val="clear"/>
          <w:rtl w:val="0"/>
        </w:rPr>
        <w:t xml:space="preserve">int </w:t>
      </w:r>
      <w:r w:rsidDel="00000000" w:rsidR="00000000" w:rsidRPr="00000000">
        <w:rPr>
          <w:rFonts w:ascii="Fira Code" w:cs="Fira Code" w:eastAsia="Fira Code" w:hAnsi="Fira Code"/>
          <w:color w:val="383a42"/>
          <w:sz w:val="20"/>
          <w:szCs w:val="20"/>
          <w:shd w:fill="fafafa" w:val="clear"/>
          <w:rtl w:val="0"/>
        </w:rPr>
        <w:t xml:space="preserve">cntLevels, </w:t>
      </w:r>
      <w:r w:rsidDel="00000000" w:rsidR="00000000" w:rsidRPr="00000000">
        <w:rPr>
          <w:rFonts w:ascii="Fira Code" w:cs="Fira Code" w:eastAsia="Fira Code" w:hAnsi="Fira Code"/>
          <w:i w:val="1"/>
          <w:color w:val="a626a4"/>
          <w:sz w:val="20"/>
          <w:szCs w:val="20"/>
          <w:shd w:fill="fafafa" w:val="clear"/>
          <w:rtl w:val="0"/>
        </w:rPr>
        <w:t xml:space="preserve">int </w:t>
      </w:r>
      <w:r w:rsidDel="00000000" w:rsidR="00000000" w:rsidRPr="00000000">
        <w:rPr>
          <w:rFonts w:ascii="Fira Code" w:cs="Fira Code" w:eastAsia="Fira Code" w:hAnsi="Fira Code"/>
          <w:color w:val="383a42"/>
          <w:sz w:val="20"/>
          <w:szCs w:val="20"/>
          <w:shd w:fill="fafafa" w:val="clear"/>
          <w:rtl w:val="0"/>
        </w:rPr>
        <w:t xml:space="preserve">cableLength)</w:t>
      </w:r>
    </w:p>
    <w:p w:rsidR="00000000" w:rsidDel="00000000" w:rsidP="00000000" w:rsidRDefault="00000000" w:rsidRPr="00000000" w14:paraId="0000006B">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 ArmChair</w:t>
      </w:r>
      <w:r w:rsidDel="00000000" w:rsidR="00000000" w:rsidRPr="00000000">
        <w:rPr>
          <w:rFonts w:ascii="Fira Code" w:cs="Fira Code" w:eastAsia="Fira Code" w:hAnsi="Fira Code"/>
          <w:color w:val="383a42"/>
          <w:sz w:val="20"/>
          <w:szCs w:val="20"/>
          <w:shd w:fill="fafafa" w:val="clear"/>
          <w:rtl w:val="0"/>
        </w:rPr>
        <w:t xml:space="preserve">(price, color, armRestMaterial), </w:t>
      </w:r>
      <w:r w:rsidDel="00000000" w:rsidR="00000000" w:rsidRPr="00000000">
        <w:rPr>
          <w:rFonts w:ascii="Fira Code" w:cs="Fira Code" w:eastAsia="Fira Code" w:hAnsi="Fira Code"/>
          <w:color w:val="e4564a"/>
          <w:sz w:val="20"/>
          <w:szCs w:val="20"/>
          <w:shd w:fill="fafafa" w:val="clear"/>
          <w:rtl w:val="0"/>
        </w:rPr>
        <w:t xml:space="preserve">cntLevels</w:t>
      </w:r>
      <w:r w:rsidDel="00000000" w:rsidR="00000000" w:rsidRPr="00000000">
        <w:rPr>
          <w:rFonts w:ascii="Fira Code" w:cs="Fira Code" w:eastAsia="Fira Code" w:hAnsi="Fira Code"/>
          <w:color w:val="383a42"/>
          <w:sz w:val="20"/>
          <w:szCs w:val="20"/>
          <w:shd w:fill="fafafa" w:val="clear"/>
          <w:rtl w:val="0"/>
        </w:rPr>
        <w:t xml:space="preserve">(cntLevels), </w:t>
      </w:r>
      <w:r w:rsidDel="00000000" w:rsidR="00000000" w:rsidRPr="00000000">
        <w:rPr>
          <w:rFonts w:ascii="Fira Code" w:cs="Fira Code" w:eastAsia="Fira Code" w:hAnsi="Fira Code"/>
          <w:color w:val="e4564a"/>
          <w:sz w:val="20"/>
          <w:szCs w:val="20"/>
          <w:shd w:fill="fafafa" w:val="clear"/>
          <w:rtl w:val="0"/>
        </w:rPr>
        <w:t xml:space="preserve">cableLength</w:t>
      </w:r>
      <w:r w:rsidDel="00000000" w:rsidR="00000000" w:rsidRPr="00000000">
        <w:rPr>
          <w:rFonts w:ascii="Fira Code" w:cs="Fira Code" w:eastAsia="Fira Code" w:hAnsi="Fira Code"/>
          <w:color w:val="383a42"/>
          <w:sz w:val="20"/>
          <w:szCs w:val="20"/>
          <w:shd w:fill="fafafa" w:val="clear"/>
          <w:rtl w:val="0"/>
        </w:rPr>
        <w:t xml:space="preserve">(cableLength) {}</w:t>
      </w:r>
    </w:p>
    <w:p w:rsidR="00000000" w:rsidDel="00000000" w:rsidP="00000000" w:rsidRDefault="00000000" w:rsidRPr="00000000" w14:paraId="0000006C">
      <w:pPr>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6D">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ostream </w:t>
      </w:r>
      <w:r w:rsidDel="00000000" w:rsidR="00000000" w:rsidRPr="00000000">
        <w:rPr>
          <w:rFonts w:ascii="Fira Code" w:cs="Fira Code" w:eastAsia="Fira Code" w:hAnsi="Fira Code"/>
          <w:color w:val="4078f2"/>
          <w:sz w:val="20"/>
          <w:szCs w:val="20"/>
          <w:shd w:fill="fafafa" w:val="clear"/>
          <w:rtl w:val="0"/>
        </w:rPr>
        <w:t xml:space="preserve">&amp;write</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50a14e"/>
          <w:sz w:val="20"/>
          <w:szCs w:val="20"/>
          <w:shd w:fill="fafafa" w:val="clear"/>
          <w:rtl w:val="0"/>
        </w:rPr>
        <w:t xml:space="preserve">ostream </w:t>
      </w:r>
      <w:r w:rsidDel="00000000" w:rsidR="00000000" w:rsidRPr="00000000">
        <w:rPr>
          <w:rFonts w:ascii="Fira Code" w:cs="Fira Code" w:eastAsia="Fira Code" w:hAnsi="Fira Code"/>
          <w:color w:val="4078f2"/>
          <w:sz w:val="20"/>
          <w:szCs w:val="20"/>
          <w:shd w:fill="fafafa" w:val="clear"/>
          <w:rtl w:val="0"/>
        </w:rPr>
        <w:t xml:space="preserve">&amp;</w:t>
      </w:r>
      <w:r w:rsidDel="00000000" w:rsidR="00000000" w:rsidRPr="00000000">
        <w:rPr>
          <w:rFonts w:ascii="Fira Code" w:cs="Fira Code" w:eastAsia="Fira Code" w:hAnsi="Fira Code"/>
          <w:color w:val="383a42"/>
          <w:sz w:val="20"/>
          <w:szCs w:val="20"/>
          <w:shd w:fill="fafafa" w:val="clear"/>
          <w:rtl w:val="0"/>
        </w:rPr>
        <w:t xml:space="preserve">os) </w:t>
      </w:r>
      <w:r w:rsidDel="00000000" w:rsidR="00000000" w:rsidRPr="00000000">
        <w:rPr>
          <w:rFonts w:ascii="Fira Code" w:cs="Fira Code" w:eastAsia="Fira Code" w:hAnsi="Fira Code"/>
          <w:i w:val="1"/>
          <w:color w:val="a626a4"/>
          <w:sz w:val="20"/>
          <w:szCs w:val="20"/>
          <w:shd w:fill="fafafa" w:val="clear"/>
          <w:rtl w:val="0"/>
        </w:rPr>
        <w:t xml:space="preserve">const override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6E">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c18401"/>
          <w:sz w:val="20"/>
          <w:szCs w:val="20"/>
          <w:shd w:fill="fafafa" w:val="clear"/>
          <w:rtl w:val="0"/>
        </w:rPr>
        <w:t xml:space="preserve">ArmChair</w:t>
      </w:r>
      <w:r w:rsidDel="00000000" w:rsidR="00000000" w:rsidRPr="00000000">
        <w:rPr>
          <w:rFonts w:ascii="Fira Code" w:cs="Fira Code" w:eastAsia="Fira Code" w:hAnsi="Fira Code"/>
          <w:color w:val="4078f2"/>
          <w:sz w:val="20"/>
          <w:szCs w:val="20"/>
          <w:shd w:fill="fafafa" w:val="clear"/>
          <w:rtl w:val="0"/>
        </w:rPr>
        <w:t xml:space="preserve">::write</w:t>
      </w:r>
      <w:r w:rsidDel="00000000" w:rsidR="00000000" w:rsidRPr="00000000">
        <w:rPr>
          <w:rFonts w:ascii="Fira Code" w:cs="Fira Code" w:eastAsia="Fira Code" w:hAnsi="Fira Code"/>
          <w:color w:val="383a42"/>
          <w:sz w:val="20"/>
          <w:szCs w:val="20"/>
          <w:shd w:fill="fafafa" w:val="clear"/>
          <w:rtl w:val="0"/>
        </w:rPr>
        <w:t xml:space="preserve">(os);</w:t>
      </w:r>
    </w:p>
    <w:p w:rsidR="00000000" w:rsidDel="00000000" w:rsidP="00000000" w:rsidRDefault="00000000" w:rsidRPr="00000000" w14:paraId="0000006F">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cout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50a14e"/>
          <w:sz w:val="20"/>
          <w:szCs w:val="20"/>
          <w:shd w:fill="fafafa" w:val="clear"/>
          <w:rtl w:val="0"/>
        </w:rPr>
        <w:t xml:space="preserve">", cntLevels: "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e4564a"/>
          <w:sz w:val="20"/>
          <w:szCs w:val="20"/>
          <w:shd w:fill="fafafa" w:val="clear"/>
          <w:rtl w:val="0"/>
        </w:rPr>
        <w:t xml:space="preserve">cntLevels</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70">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cout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50a14e"/>
          <w:sz w:val="20"/>
          <w:szCs w:val="20"/>
          <w:shd w:fill="fafafa" w:val="clear"/>
          <w:rtl w:val="0"/>
        </w:rPr>
        <w:t xml:space="preserve">", cableLength: "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e4564a"/>
          <w:sz w:val="20"/>
          <w:szCs w:val="20"/>
          <w:shd w:fill="fafafa" w:val="clear"/>
          <w:rtl w:val="0"/>
        </w:rPr>
        <w:t xml:space="preserve">cableLength</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71">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return </w:t>
      </w:r>
      <w:r w:rsidDel="00000000" w:rsidR="00000000" w:rsidRPr="00000000">
        <w:rPr>
          <w:rFonts w:ascii="Fira Code" w:cs="Fira Code" w:eastAsia="Fira Code" w:hAnsi="Fira Code"/>
          <w:color w:val="383a42"/>
          <w:sz w:val="20"/>
          <w:szCs w:val="20"/>
          <w:shd w:fill="fafafa" w:val="clear"/>
          <w:rtl w:val="0"/>
        </w:rPr>
        <w:t xml:space="preserve">os;</w:t>
      </w:r>
    </w:p>
    <w:p w:rsidR="00000000" w:rsidDel="00000000" w:rsidP="00000000" w:rsidRDefault="00000000" w:rsidRPr="00000000" w14:paraId="00000072">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73">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74">
      <w:pPr>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75">
      <w:pPr>
        <w:pStyle w:val="Heading3"/>
        <w:rPr>
          <w:i w:val="1"/>
        </w:rPr>
      </w:pPr>
      <w:bookmarkStart w:colFirst="0" w:colLast="0" w:name="_4zvja53yv4vq" w:id="6"/>
      <w:bookmarkEnd w:id="6"/>
      <w:r w:rsidDel="00000000" w:rsidR="00000000" w:rsidRPr="00000000">
        <w:rPr>
          <w:i w:val="1"/>
          <w:rtl w:val="0"/>
        </w:rPr>
        <w:t xml:space="preserve">Crearea și afișarea unui vector de smart pointeri</w:t>
      </w:r>
    </w:p>
    <w:p w:rsidR="00000000" w:rsidDel="00000000" w:rsidP="00000000" w:rsidRDefault="00000000" w:rsidRPr="00000000" w14:paraId="00000076">
      <w:pPr>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77">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int </w:t>
      </w:r>
      <w:r w:rsidDel="00000000" w:rsidR="00000000" w:rsidRPr="00000000">
        <w:rPr>
          <w:rFonts w:ascii="Fira Code" w:cs="Fira Code" w:eastAsia="Fira Code" w:hAnsi="Fira Code"/>
          <w:color w:val="4078f2"/>
          <w:sz w:val="20"/>
          <w:szCs w:val="20"/>
          <w:shd w:fill="fafafa" w:val="clear"/>
          <w:rtl w:val="0"/>
        </w:rPr>
        <w:t xml:space="preserve">main</w:t>
      </w: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78">
      <w:pPr>
        <w:rPr>
          <w:rFonts w:ascii="Fira Code" w:cs="Fira Code" w:eastAsia="Fira Code" w:hAnsi="Fira Code"/>
          <w:b w:val="1"/>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c18401"/>
          <w:sz w:val="20"/>
          <w:szCs w:val="20"/>
          <w:shd w:fill="fafafa" w:val="clear"/>
          <w:rtl w:val="0"/>
        </w:rPr>
        <w:t xml:space="preserve">vector</w:t>
      </w:r>
      <w:r w:rsidDel="00000000" w:rsidR="00000000" w:rsidRPr="00000000">
        <w:rPr>
          <w:rFonts w:ascii="Fira Code" w:cs="Fira Code" w:eastAsia="Fira Code" w:hAnsi="Fira Code"/>
          <w:color w:val="4078f2"/>
          <w:sz w:val="20"/>
          <w:szCs w:val="20"/>
          <w:shd w:fill="fafafa" w:val="clear"/>
          <w:rtl w:val="0"/>
        </w:rPr>
        <w:t xml:space="preserve">&lt;</w:t>
      </w:r>
      <w:r w:rsidDel="00000000" w:rsidR="00000000" w:rsidRPr="00000000">
        <w:rPr>
          <w:rFonts w:ascii="Fira Code" w:cs="Fira Code" w:eastAsia="Fira Code" w:hAnsi="Fira Code"/>
          <w:color w:val="c18401"/>
          <w:sz w:val="20"/>
          <w:szCs w:val="20"/>
          <w:shd w:fill="fafafa" w:val="clear"/>
          <w:rtl w:val="0"/>
        </w:rPr>
        <w:t xml:space="preserve">shared_ptr</w:t>
      </w:r>
      <w:r w:rsidDel="00000000" w:rsidR="00000000" w:rsidRPr="00000000">
        <w:rPr>
          <w:rFonts w:ascii="Fira Code" w:cs="Fira Code" w:eastAsia="Fira Code" w:hAnsi="Fira Code"/>
          <w:color w:val="4078f2"/>
          <w:sz w:val="20"/>
          <w:szCs w:val="20"/>
          <w:shd w:fill="fafafa" w:val="clear"/>
          <w:rtl w:val="0"/>
        </w:rPr>
        <w:t xml:space="preserve">&lt;</w:t>
      </w:r>
      <w:r w:rsidDel="00000000" w:rsidR="00000000" w:rsidRPr="00000000">
        <w:rPr>
          <w:rFonts w:ascii="Fira Code" w:cs="Fira Code" w:eastAsia="Fira Code" w:hAnsi="Fira Code"/>
          <w:color w:val="c18401"/>
          <w:sz w:val="20"/>
          <w:szCs w:val="20"/>
          <w:shd w:fill="fafafa" w:val="clear"/>
          <w:rtl w:val="0"/>
        </w:rPr>
        <w:t xml:space="preserve">Chair</w:t>
      </w:r>
      <w:r w:rsidDel="00000000" w:rsidR="00000000" w:rsidRPr="00000000">
        <w:rPr>
          <w:rFonts w:ascii="Fira Code" w:cs="Fira Code" w:eastAsia="Fira Code" w:hAnsi="Fira Code"/>
          <w:color w:val="4078f2"/>
          <w:sz w:val="20"/>
          <w:szCs w:val="20"/>
          <w:shd w:fill="fafafa" w:val="clear"/>
          <w:rtl w:val="0"/>
        </w:rPr>
        <w:t xml:space="preserve">&gt; &gt; </w:t>
      </w:r>
      <w:r w:rsidDel="00000000" w:rsidR="00000000" w:rsidRPr="00000000">
        <w:rPr>
          <w:rFonts w:ascii="Fira Code" w:cs="Fira Code" w:eastAsia="Fira Code" w:hAnsi="Fira Code"/>
          <w:color w:val="986801"/>
          <w:sz w:val="20"/>
          <w:szCs w:val="20"/>
          <w:shd w:fill="fafafa" w:val="clear"/>
          <w:rtl w:val="0"/>
        </w:rPr>
        <w:t xml:space="preserve">allKindsOfChairs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b w:val="1"/>
          <w:color w:val="383a42"/>
          <w:sz w:val="20"/>
          <w:szCs w:val="20"/>
          <w:shd w:fill="fafafa" w:val="clear"/>
          <w:rtl w:val="0"/>
        </w:rPr>
        <w:t xml:space="preserve">{</w:t>
      </w:r>
    </w:p>
    <w:p w:rsidR="00000000" w:rsidDel="00000000" w:rsidP="00000000" w:rsidRDefault="00000000" w:rsidRPr="00000000" w14:paraId="00000079">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b w:val="1"/>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make_shared&lt;</w:t>
      </w:r>
      <w:r w:rsidDel="00000000" w:rsidR="00000000" w:rsidRPr="00000000">
        <w:rPr>
          <w:rFonts w:ascii="Fira Code" w:cs="Fira Code" w:eastAsia="Fira Code" w:hAnsi="Fira Code"/>
          <w:color w:val="c18401"/>
          <w:sz w:val="20"/>
          <w:szCs w:val="20"/>
          <w:shd w:fill="fafafa" w:val="clear"/>
          <w:rtl w:val="0"/>
        </w:rPr>
        <w:t xml:space="preserve">ArmChair</w:t>
      </w:r>
      <w:r w:rsidDel="00000000" w:rsidR="00000000" w:rsidRPr="00000000">
        <w:rPr>
          <w:rFonts w:ascii="Fira Code" w:cs="Fira Code" w:eastAsia="Fira Code" w:hAnsi="Fira Code"/>
          <w:color w:val="4078f2"/>
          <w:sz w:val="20"/>
          <w:szCs w:val="20"/>
          <w:shd w:fill="fafafa" w:val="clear"/>
          <w:rtl w:val="0"/>
        </w:rPr>
        <w:t xml:space="preserve">&gt;</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7A">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ArmChair</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200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"brown"</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"Metal"</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i w:val="1"/>
          <w:color w:val="a0a1a7"/>
          <w:sz w:val="20"/>
          <w:szCs w:val="20"/>
          <w:shd w:fill="fafafa" w:val="clear"/>
          <w:rtl w:val="0"/>
        </w:rPr>
        <w:t xml:space="preserve">// valoarea de aici este pusa in noul "smart pointer"</w:t>
      </w:r>
    </w:p>
    <w:p w:rsidR="00000000" w:rsidDel="00000000" w:rsidP="00000000" w:rsidRDefault="00000000" w:rsidRPr="00000000" w14:paraId="0000007B">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7C">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make_shared&lt;</w:t>
      </w:r>
      <w:r w:rsidDel="00000000" w:rsidR="00000000" w:rsidRPr="00000000">
        <w:rPr>
          <w:rFonts w:ascii="Fira Code" w:cs="Fira Code" w:eastAsia="Fira Code" w:hAnsi="Fira Code"/>
          <w:color w:val="c18401"/>
          <w:sz w:val="20"/>
          <w:szCs w:val="20"/>
          <w:shd w:fill="fafafa" w:val="clear"/>
          <w:rtl w:val="0"/>
        </w:rPr>
        <w:t xml:space="preserve">Sofa</w:t>
      </w:r>
      <w:r w:rsidDel="00000000" w:rsidR="00000000" w:rsidRPr="00000000">
        <w:rPr>
          <w:rFonts w:ascii="Fira Code" w:cs="Fira Code" w:eastAsia="Fira Code" w:hAnsi="Fira Code"/>
          <w:color w:val="4078f2"/>
          <w:sz w:val="20"/>
          <w:szCs w:val="20"/>
          <w:shd w:fill="fafafa" w:val="clear"/>
          <w:rtl w:val="0"/>
        </w:rPr>
        <w:t xml:space="preserve">&gt;</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7D">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Sofa</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790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"cream"</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5</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6.7</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7E">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7F">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make_shared&lt;</w:t>
      </w:r>
      <w:r w:rsidDel="00000000" w:rsidR="00000000" w:rsidRPr="00000000">
        <w:rPr>
          <w:rFonts w:ascii="Fira Code" w:cs="Fira Code" w:eastAsia="Fira Code" w:hAnsi="Fira Code"/>
          <w:color w:val="c18401"/>
          <w:sz w:val="20"/>
          <w:szCs w:val="20"/>
          <w:shd w:fill="fafafa" w:val="clear"/>
          <w:rtl w:val="0"/>
        </w:rPr>
        <w:t xml:space="preserve">MassageChair</w:t>
      </w:r>
      <w:r w:rsidDel="00000000" w:rsidR="00000000" w:rsidRPr="00000000">
        <w:rPr>
          <w:rFonts w:ascii="Fira Code" w:cs="Fira Code" w:eastAsia="Fira Code" w:hAnsi="Fira Code"/>
          <w:color w:val="4078f2"/>
          <w:sz w:val="20"/>
          <w:szCs w:val="20"/>
          <w:shd w:fill="fafafa" w:val="clear"/>
          <w:rtl w:val="0"/>
        </w:rPr>
        <w:t xml:space="preserve">&gt;</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80">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MassageChair</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590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"silver"</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"Plastic"</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3</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2.7</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81">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82">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b w:val="1"/>
          <w:color w:val="383a42"/>
          <w:sz w:val="20"/>
          <w:szCs w:val="20"/>
          <w:shd w:fill="fafafa" w:val="clear"/>
          <w:rtl w:val="0"/>
        </w:rPr>
        <w:t xml:space="preserve">}</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83">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for </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a626a4"/>
          <w:sz w:val="20"/>
          <w:szCs w:val="20"/>
          <w:shd w:fill="fafafa" w:val="clear"/>
          <w:rtl w:val="0"/>
        </w:rPr>
        <w:t xml:space="preserve">auto </w:t>
      </w:r>
      <w:r w:rsidDel="00000000" w:rsidR="00000000" w:rsidRPr="00000000">
        <w:rPr>
          <w:rFonts w:ascii="Fira Code" w:cs="Fira Code" w:eastAsia="Fira Code" w:hAnsi="Fira Code"/>
          <w:color w:val="986801"/>
          <w:sz w:val="20"/>
          <w:szCs w:val="20"/>
          <w:shd w:fill="fafafa" w:val="clear"/>
          <w:rtl w:val="0"/>
        </w:rPr>
        <w:t xml:space="preserve">chair</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allKindsOfChairs</w:t>
      </w: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84">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i w:val="1"/>
          <w:color w:val="a0a1a7"/>
          <w:sz w:val="20"/>
          <w:szCs w:val="20"/>
          <w:shd w:fill="fafafa" w:val="clear"/>
          <w:rtl w:val="0"/>
        </w:rPr>
        <w:t xml:space="preserve">// datele afisate o sa difere in numar,</w:t>
      </w:r>
    </w:p>
    <w:p w:rsidR="00000000" w:rsidDel="00000000" w:rsidP="00000000" w:rsidRDefault="00000000" w:rsidRPr="00000000" w14:paraId="00000085">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  in functie de tipul de scaun:</w:t>
      </w:r>
    </w:p>
    <w:p w:rsidR="00000000" w:rsidDel="00000000" w:rsidP="00000000" w:rsidRDefault="00000000" w:rsidRPr="00000000" w14:paraId="00000086">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cout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986801"/>
          <w:sz w:val="20"/>
          <w:szCs w:val="20"/>
          <w:shd w:fill="fafafa" w:val="clear"/>
          <w:rtl w:val="0"/>
        </w:rPr>
        <w:t xml:space="preserve">chair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50a14e"/>
          <w:sz w:val="20"/>
          <w:szCs w:val="20"/>
          <w:shd w:fill="fafafa" w:val="clear"/>
          <w:rtl w:val="0"/>
        </w:rPr>
        <w:t xml:space="preserve">'\n'</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i w:val="1"/>
          <w:color w:val="a0a1a7"/>
          <w:sz w:val="20"/>
          <w:szCs w:val="20"/>
          <w:shd w:fill="fafafa" w:val="clear"/>
          <w:rtl w:val="0"/>
        </w:rPr>
        <w:t xml:space="preserve">// * este folosit pentru a lua valoarea de la acel pointer</w:t>
      </w:r>
    </w:p>
    <w:p w:rsidR="00000000" w:rsidDel="00000000" w:rsidP="00000000" w:rsidRDefault="00000000" w:rsidRPr="00000000" w14:paraId="00000087">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88">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rcmkjk9of8s" w:id="7"/>
      <w:bookmarkEnd w:id="7"/>
      <w:r w:rsidDel="00000000" w:rsidR="00000000" w:rsidRPr="00000000">
        <w:rPr>
          <w:rtl w:val="0"/>
        </w:rPr>
        <w:t xml:space="preserve">Exercitiul 1 - De la suc la plăcinte</w:t>
      </w:r>
    </w:p>
    <w:p w:rsidR="00000000" w:rsidDel="00000000" w:rsidP="00000000" w:rsidRDefault="00000000" w:rsidRPr="00000000" w14:paraId="0000008C">
      <w:pPr>
        <w:rPr/>
      </w:pPr>
      <w:r w:rsidDel="00000000" w:rsidR="00000000" w:rsidRPr="00000000">
        <w:rPr>
          <w:rtl w:val="0"/>
        </w:rPr>
        <w:t xml:space="preserve">Ați  participat la un curs opțional de antreprenoriat. În cadrul lui ai format o echipă și creat un plan de afacere pentru un magazin de sucuri. Ați decis inclusiv locația.</w:t>
        <w:br w:type="textWrapping"/>
        <w:t xml:space="preserve">Pentru a crește popularitatea afacerii în mediul online ai decis să creezi în C++ o aplicație.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În cadrul cursului, ați decis că veți aproviziona magazinul cu fructe naturale.</w:t>
      </w:r>
    </w:p>
    <w:p w:rsidR="00000000" w:rsidDel="00000000" w:rsidP="00000000" w:rsidRDefault="00000000" w:rsidRPr="00000000" w14:paraId="0000008F">
      <w:pPr>
        <w:rPr/>
      </w:pPr>
      <w:r w:rsidDel="00000000" w:rsidR="00000000" w:rsidRPr="00000000">
        <w:rPr>
          <w:rtl w:val="0"/>
        </w:rPr>
        <w:t xml:space="preserve">Pe acestea le veți putea folosi pentru două tipuri de produse: plăcinte și sucuri. Plăcintele le veți crea în cazul fructelor extra, iar sucurile vor fi la rândul lor de trei tipuri: sucuri cu un singur tip de fructe, sucuri mixte și sucuri cu gheata.</w:t>
      </w:r>
    </w:p>
    <w:p w:rsidR="00000000" w:rsidDel="00000000" w:rsidP="00000000" w:rsidRDefault="00000000" w:rsidRPr="00000000" w14:paraId="00000090">
      <w:pPr>
        <w:rPr/>
      </w:pPr>
      <w:ins w:author="Katherine Swan" w:id="4" w:date="2022-03-29T15:16:29Z">
        <w:r w:rsidDel="00000000" w:rsidR="00000000" w:rsidRPr="00000000">
          <w:rPr>
            <w:rtl w:val="0"/>
          </w:rPr>
          <w:tab/>
        </w:r>
      </w:ins>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Despre fiecare fruct reținem numele și soiul.</w:t>
      </w:r>
    </w:p>
    <w:p w:rsidR="00000000" w:rsidDel="00000000" w:rsidP="00000000" w:rsidRDefault="00000000" w:rsidRPr="00000000" w14:paraId="00000092">
      <w:pPr>
        <w:rPr/>
      </w:pPr>
      <w:r w:rsidDel="00000000" w:rsidR="00000000" w:rsidRPr="00000000">
        <w:rPr>
          <w:rtl w:val="0"/>
        </w:rPr>
        <w:t xml:space="preserve">Despre fiecare suc reținem cantitatea în litri.</w:t>
      </w:r>
    </w:p>
    <w:p w:rsidR="00000000" w:rsidDel="00000000" w:rsidP="00000000" w:rsidRDefault="00000000" w:rsidRPr="00000000" w14:paraId="00000093">
      <w:pPr>
        <w:rPr/>
      </w:pPr>
      <w:r w:rsidDel="00000000" w:rsidR="00000000" w:rsidRPr="00000000">
        <w:rPr>
          <w:rtl w:val="0"/>
        </w:rPr>
        <w:t xml:space="preserve">Sucurile cu un singur tip de fructe rețin și fructul folosit.</w:t>
      </w:r>
    </w:p>
    <w:p w:rsidR="00000000" w:rsidDel="00000000" w:rsidP="00000000" w:rsidRDefault="00000000" w:rsidRPr="00000000" w14:paraId="00000094">
      <w:pPr>
        <w:rPr/>
      </w:pPr>
      <w:r w:rsidDel="00000000" w:rsidR="00000000" w:rsidRPr="00000000">
        <w:rPr>
          <w:rtl w:val="0"/>
        </w:rPr>
        <w:t xml:space="preserve">Spre deosebire de cele simple, pentru sucurile mixte, au fost folosite mai multe fructe.</w:t>
      </w:r>
    </w:p>
    <w:p w:rsidR="00000000" w:rsidDel="00000000" w:rsidP="00000000" w:rsidRDefault="00000000" w:rsidRPr="00000000" w14:paraId="00000095">
      <w:pPr>
        <w:rPr/>
      </w:pPr>
      <w:r w:rsidDel="00000000" w:rsidR="00000000" w:rsidRPr="00000000">
        <w:rPr>
          <w:rtl w:val="0"/>
        </w:rPr>
        <w:t xml:space="preserve">Sucurile cu gheata au aceleași date ca cele mixte, dar se adaugă cantitatea de gheața.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Se cere implementarea ierarhiei de clase (adică a fiecărei clase, cu atributele din cerință, constructor default și parametrizat, citirea și scrierea virtuală);</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Se cere să implementați o metoda care va putea fi folosi de orice tip de suc pentru a afișa cantitatea de suc (în sensul că sucurile cu gheața conțin atât sucul, cat și gheața);</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Adică următorul cod:</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rFonts w:ascii="Fira Code" w:cs="Fira Code" w:eastAsia="Fira Code" w:hAnsi="Fira Code"/>
          <w:b w:val="1"/>
          <w:color w:val="383a42"/>
          <w:sz w:val="20"/>
          <w:szCs w:val="20"/>
          <w:shd w:fill="fafafa" w:val="clear"/>
        </w:rPr>
      </w:pPr>
      <w:r w:rsidDel="00000000" w:rsidR="00000000" w:rsidRPr="00000000">
        <w:rPr>
          <w:rFonts w:ascii="Fira Code" w:cs="Fira Code" w:eastAsia="Fira Code" w:hAnsi="Fira Code"/>
          <w:color w:val="c18401"/>
          <w:sz w:val="20"/>
          <w:szCs w:val="20"/>
          <w:shd w:fill="fafafa" w:val="clear"/>
          <w:rtl w:val="0"/>
        </w:rPr>
        <w:t xml:space="preserve">vector</w:t>
      </w:r>
      <w:r w:rsidDel="00000000" w:rsidR="00000000" w:rsidRPr="00000000">
        <w:rPr>
          <w:rFonts w:ascii="Fira Code" w:cs="Fira Code" w:eastAsia="Fira Code" w:hAnsi="Fira Code"/>
          <w:color w:val="4078f2"/>
          <w:sz w:val="20"/>
          <w:szCs w:val="20"/>
          <w:shd w:fill="fafafa" w:val="clear"/>
          <w:rtl w:val="0"/>
        </w:rPr>
        <w:t xml:space="preserve">&lt;</w:t>
      </w:r>
      <w:r w:rsidDel="00000000" w:rsidR="00000000" w:rsidRPr="00000000">
        <w:rPr>
          <w:rFonts w:ascii="Fira Code" w:cs="Fira Code" w:eastAsia="Fira Code" w:hAnsi="Fira Code"/>
          <w:color w:val="c18401"/>
          <w:sz w:val="20"/>
          <w:szCs w:val="20"/>
          <w:shd w:fill="fafafa" w:val="clear"/>
          <w:rtl w:val="0"/>
        </w:rPr>
        <w:t xml:space="preserve">shared_ptr</w:t>
      </w:r>
      <w:r w:rsidDel="00000000" w:rsidR="00000000" w:rsidRPr="00000000">
        <w:rPr>
          <w:rFonts w:ascii="Fira Code" w:cs="Fira Code" w:eastAsia="Fira Code" w:hAnsi="Fira Code"/>
          <w:color w:val="4078f2"/>
          <w:sz w:val="20"/>
          <w:szCs w:val="20"/>
          <w:shd w:fill="fafafa" w:val="clear"/>
          <w:rtl w:val="0"/>
        </w:rPr>
        <w:t xml:space="preserve">&lt;</w:t>
      </w:r>
      <w:r w:rsidDel="00000000" w:rsidR="00000000" w:rsidRPr="00000000">
        <w:rPr>
          <w:rFonts w:ascii="Fira Code" w:cs="Fira Code" w:eastAsia="Fira Code" w:hAnsi="Fira Code"/>
          <w:color w:val="c18401"/>
          <w:sz w:val="20"/>
          <w:szCs w:val="20"/>
          <w:shd w:fill="fafafa" w:val="clear"/>
          <w:rtl w:val="0"/>
        </w:rPr>
        <w:t xml:space="preserve">Juice</w:t>
      </w:r>
      <w:r w:rsidDel="00000000" w:rsidR="00000000" w:rsidRPr="00000000">
        <w:rPr>
          <w:rFonts w:ascii="Fira Code" w:cs="Fira Code" w:eastAsia="Fira Code" w:hAnsi="Fira Code"/>
          <w:color w:val="4078f2"/>
          <w:sz w:val="20"/>
          <w:szCs w:val="20"/>
          <w:shd w:fill="fafafa" w:val="clear"/>
          <w:rtl w:val="0"/>
        </w:rPr>
        <w:t xml:space="preserve">&gt; &gt; </w:t>
      </w:r>
      <w:r w:rsidDel="00000000" w:rsidR="00000000" w:rsidRPr="00000000">
        <w:rPr>
          <w:rFonts w:ascii="Fira Code" w:cs="Fira Code" w:eastAsia="Fira Code" w:hAnsi="Fira Code"/>
          <w:color w:val="986801"/>
          <w:sz w:val="20"/>
          <w:szCs w:val="20"/>
          <w:shd w:fill="fafafa" w:val="clear"/>
          <w:rtl w:val="0"/>
        </w:rPr>
        <w:t xml:space="preserve">stock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b w:val="1"/>
          <w:color w:val="383a42"/>
          <w:sz w:val="20"/>
          <w:szCs w:val="20"/>
          <w:shd w:fill="fafafa" w:val="clear"/>
          <w:rtl w:val="0"/>
        </w:rPr>
        <w:t xml:space="preserve">{</w:t>
      </w:r>
    </w:p>
    <w:p w:rsidR="00000000" w:rsidDel="00000000" w:rsidP="00000000" w:rsidRDefault="00000000" w:rsidRPr="00000000" w14:paraId="0000009D">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b w:val="1"/>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make_shared&lt;</w:t>
      </w:r>
      <w:r w:rsidDel="00000000" w:rsidR="00000000" w:rsidRPr="00000000">
        <w:rPr>
          <w:rFonts w:ascii="Fira Code" w:cs="Fira Code" w:eastAsia="Fira Code" w:hAnsi="Fira Code"/>
          <w:color w:val="c18401"/>
          <w:sz w:val="20"/>
          <w:szCs w:val="20"/>
          <w:shd w:fill="fafafa" w:val="clear"/>
          <w:rtl w:val="0"/>
        </w:rPr>
        <w:t xml:space="preserve">SimpleJuice</w:t>
      </w:r>
      <w:r w:rsidDel="00000000" w:rsidR="00000000" w:rsidRPr="00000000">
        <w:rPr>
          <w:rFonts w:ascii="Fira Code" w:cs="Fira Code" w:eastAsia="Fira Code" w:hAnsi="Fira Code"/>
          <w:color w:val="4078f2"/>
          <w:sz w:val="20"/>
          <w:szCs w:val="20"/>
          <w:shd w:fill="fafafa" w:val="clear"/>
          <w:rtl w:val="0"/>
        </w:rPr>
        <w:t xml:space="preserve">&gt;</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9E">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SimpleJuice</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550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Fruit</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50a14e"/>
          <w:sz w:val="20"/>
          <w:szCs w:val="20"/>
          <w:shd w:fill="fafafa" w:val="clear"/>
          <w:rtl w:val="0"/>
        </w:rPr>
        <w:t xml:space="preserve">"Apple"</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"Granny Smith"</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9F">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A0">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make_shared&lt;</w:t>
      </w:r>
      <w:r w:rsidDel="00000000" w:rsidR="00000000" w:rsidRPr="00000000">
        <w:rPr>
          <w:rFonts w:ascii="Fira Code" w:cs="Fira Code" w:eastAsia="Fira Code" w:hAnsi="Fira Code"/>
          <w:color w:val="c18401"/>
          <w:sz w:val="20"/>
          <w:szCs w:val="20"/>
          <w:shd w:fill="fafafa" w:val="clear"/>
          <w:rtl w:val="0"/>
        </w:rPr>
        <w:t xml:space="preserve">MixedJuice</w:t>
      </w:r>
      <w:r w:rsidDel="00000000" w:rsidR="00000000" w:rsidRPr="00000000">
        <w:rPr>
          <w:rFonts w:ascii="Fira Code" w:cs="Fira Code" w:eastAsia="Fira Code" w:hAnsi="Fira Code"/>
          <w:color w:val="4078f2"/>
          <w:sz w:val="20"/>
          <w:szCs w:val="20"/>
          <w:shd w:fill="fafafa" w:val="clear"/>
          <w:rtl w:val="0"/>
        </w:rPr>
        <w:t xml:space="preserve">&gt;</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A1">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MixedJuice</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A2">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560</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A3">
      <w:pPr>
        <w:ind w:left="720" w:firstLine="0"/>
        <w:rPr>
          <w:rFonts w:ascii="Fira Code" w:cs="Fira Code" w:eastAsia="Fira Code" w:hAnsi="Fira Code"/>
          <w:b w:val="1"/>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b w:val="1"/>
          <w:color w:val="383a42"/>
          <w:sz w:val="20"/>
          <w:szCs w:val="20"/>
          <w:shd w:fill="fafafa" w:val="clear"/>
          <w:rtl w:val="0"/>
        </w:rPr>
        <w:t xml:space="preserve">{</w:t>
      </w:r>
    </w:p>
    <w:p w:rsidR="00000000" w:rsidDel="00000000" w:rsidP="00000000" w:rsidRDefault="00000000" w:rsidRPr="00000000" w14:paraId="000000A4">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b w:val="1"/>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Fruit</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50a14e"/>
          <w:sz w:val="20"/>
          <w:szCs w:val="20"/>
          <w:shd w:fill="fafafa" w:val="clear"/>
          <w:rtl w:val="0"/>
        </w:rPr>
        <w:t xml:space="preserve">"Apple"</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"Granny Smith"</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A5">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Fruit</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50a14e"/>
          <w:sz w:val="20"/>
          <w:szCs w:val="20"/>
          <w:shd w:fill="fafafa" w:val="clear"/>
          <w:rtl w:val="0"/>
        </w:rPr>
        <w:t xml:space="preserve">"Banana"</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"Musa balbisiana"</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A6">
      <w:pPr>
        <w:ind w:left="720" w:firstLine="0"/>
        <w:rPr>
          <w:rFonts w:ascii="Fira Code" w:cs="Fira Code" w:eastAsia="Fira Code" w:hAnsi="Fira Code"/>
          <w:b w:val="1"/>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b w:val="1"/>
          <w:color w:val="383a42"/>
          <w:sz w:val="20"/>
          <w:szCs w:val="20"/>
          <w:shd w:fill="fafafa" w:val="clear"/>
          <w:rtl w:val="0"/>
        </w:rPr>
        <w:t xml:space="preserve">}</w:t>
      </w:r>
    </w:p>
    <w:p w:rsidR="00000000" w:rsidDel="00000000" w:rsidP="00000000" w:rsidRDefault="00000000" w:rsidRPr="00000000" w14:paraId="000000A7">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b w:val="1"/>
          <w:color w:val="383a42"/>
          <w:sz w:val="20"/>
          <w:szCs w:val="20"/>
          <w:shd w:fill="fafafa" w:val="clear"/>
          <w:rtl w:val="0"/>
        </w:rPr>
        <w:t xml:space="preserve">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A8">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A9">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make_shared&lt;</w:t>
      </w:r>
      <w:r w:rsidDel="00000000" w:rsidR="00000000" w:rsidRPr="00000000">
        <w:rPr>
          <w:rFonts w:ascii="Fira Code" w:cs="Fira Code" w:eastAsia="Fira Code" w:hAnsi="Fira Code"/>
          <w:color w:val="c18401"/>
          <w:sz w:val="20"/>
          <w:szCs w:val="20"/>
          <w:shd w:fill="fafafa" w:val="clear"/>
          <w:rtl w:val="0"/>
        </w:rPr>
        <w:t xml:space="preserve">IcedJuice</w:t>
      </w:r>
      <w:r w:rsidDel="00000000" w:rsidR="00000000" w:rsidRPr="00000000">
        <w:rPr>
          <w:rFonts w:ascii="Fira Code" w:cs="Fira Code" w:eastAsia="Fira Code" w:hAnsi="Fira Code"/>
          <w:color w:val="4078f2"/>
          <w:sz w:val="20"/>
          <w:szCs w:val="20"/>
          <w:shd w:fill="fafafa" w:val="clear"/>
          <w:rtl w:val="0"/>
        </w:rPr>
        <w:t xml:space="preserve">&gt;</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AA">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IcedJuice</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AB">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560</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AC">
      <w:pPr>
        <w:ind w:left="720" w:firstLine="0"/>
        <w:rPr>
          <w:rFonts w:ascii="Fira Code" w:cs="Fira Code" w:eastAsia="Fira Code" w:hAnsi="Fira Code"/>
          <w:b w:val="1"/>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b w:val="1"/>
          <w:color w:val="383a42"/>
          <w:sz w:val="20"/>
          <w:szCs w:val="20"/>
          <w:shd w:fill="fafafa" w:val="clear"/>
          <w:rtl w:val="0"/>
        </w:rPr>
        <w:t xml:space="preserve">{</w:t>
      </w:r>
    </w:p>
    <w:p w:rsidR="00000000" w:rsidDel="00000000" w:rsidP="00000000" w:rsidRDefault="00000000" w:rsidRPr="00000000" w14:paraId="000000AD">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b w:val="1"/>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Fruit</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50a14e"/>
          <w:sz w:val="20"/>
          <w:szCs w:val="20"/>
          <w:shd w:fill="fafafa" w:val="clear"/>
          <w:rtl w:val="0"/>
        </w:rPr>
        <w:t xml:space="preserve">"Apple"</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"Granny Smith"</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AE">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Fruit</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50a14e"/>
          <w:sz w:val="20"/>
          <w:szCs w:val="20"/>
          <w:shd w:fill="fafafa" w:val="clear"/>
          <w:rtl w:val="0"/>
        </w:rPr>
        <w:t xml:space="preserve">"Banana"</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50a14e"/>
          <w:sz w:val="20"/>
          <w:szCs w:val="20"/>
          <w:shd w:fill="fafafa" w:val="clear"/>
          <w:rtl w:val="0"/>
        </w:rPr>
        <w:t xml:space="preserve">"Musa balbisiana"</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AF">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b w:val="1"/>
          <w:color w:val="383a42"/>
          <w:sz w:val="20"/>
          <w:szCs w:val="20"/>
          <w:shd w:fill="fafafa" w:val="clear"/>
          <w:rtl w:val="0"/>
        </w:rPr>
        <w:t xml:space="preserve">}</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B0">
      <w:pPr>
        <w:ind w:left="720" w:firstLine="0"/>
        <w:rPr>
          <w:rFonts w:ascii="Fira Code" w:cs="Fira Code" w:eastAsia="Fira Code" w:hAnsi="Fira Code"/>
          <w:color w:val="986801"/>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150</w:t>
      </w:r>
    </w:p>
    <w:p w:rsidR="00000000" w:rsidDel="00000000" w:rsidP="00000000" w:rsidRDefault="00000000" w:rsidRPr="00000000" w14:paraId="000000B1">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986801"/>
          <w:sz w:val="20"/>
          <w:szCs w:val="20"/>
          <w:shd w:fill="fafafa" w:val="clear"/>
          <w:rtl w:val="0"/>
        </w:rPr>
        <w:t xml:space="preserve">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B2">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B3">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b w:val="1"/>
          <w:color w:val="383a42"/>
          <w:sz w:val="20"/>
          <w:szCs w:val="20"/>
          <w:shd w:fill="fafafa" w:val="clear"/>
          <w:rtl w:val="0"/>
        </w:rPr>
        <w:t xml:space="preserve">}</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B4">
      <w:pPr>
        <w:ind w:left="720" w:firstLine="0"/>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B5">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for </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a626a4"/>
          <w:sz w:val="20"/>
          <w:szCs w:val="20"/>
          <w:shd w:fill="fafafa" w:val="clear"/>
          <w:rtl w:val="0"/>
        </w:rPr>
        <w:t xml:space="preserve">auto </w:t>
      </w:r>
      <w:r w:rsidDel="00000000" w:rsidR="00000000" w:rsidRPr="00000000">
        <w:rPr>
          <w:rFonts w:ascii="Fira Code" w:cs="Fira Code" w:eastAsia="Fira Code" w:hAnsi="Fira Code"/>
          <w:color w:val="986801"/>
          <w:sz w:val="20"/>
          <w:szCs w:val="20"/>
          <w:shd w:fill="fafafa" w:val="clear"/>
          <w:rtl w:val="0"/>
        </w:rPr>
        <w:t xml:space="preserve">juice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stock</w:t>
      </w: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B6">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cout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986801"/>
          <w:sz w:val="20"/>
          <w:szCs w:val="20"/>
          <w:shd w:fill="fafafa" w:val="clear"/>
          <w:rtl w:val="0"/>
        </w:rPr>
        <w:t xml:space="preserve">juice</w:t>
      </w:r>
      <w:r w:rsidDel="00000000" w:rsidR="00000000" w:rsidRPr="00000000">
        <w:rPr>
          <w:rFonts w:ascii="Fira Code" w:cs="Fira Code" w:eastAsia="Fira Code" w:hAnsi="Fira Code"/>
          <w:color w:val="4078f2"/>
          <w:sz w:val="20"/>
          <w:szCs w:val="20"/>
          <w:shd w:fill="fafafa" w:val="clear"/>
          <w:rtl w:val="0"/>
        </w:rPr>
        <w:t xml:space="preserve">-&gt;</w:t>
      </w:r>
      <w:r w:rsidDel="00000000" w:rsidR="00000000" w:rsidRPr="00000000">
        <w:rPr>
          <w:rFonts w:ascii="Fira Code" w:cs="Fira Code" w:eastAsia="Fira Code" w:hAnsi="Fira Code"/>
          <w:color w:val="383a42"/>
          <w:sz w:val="20"/>
          <w:szCs w:val="20"/>
          <w:shd w:fill="fafafa" w:val="clear"/>
          <w:rtl w:val="0"/>
        </w:rPr>
        <w:t xml:space="preserve">quantity();</w:t>
      </w:r>
    </w:p>
    <w:p w:rsidR="00000000" w:rsidDel="00000000" w:rsidP="00000000" w:rsidRDefault="00000000" w:rsidRPr="00000000" w14:paraId="000000B7">
      <w:pPr>
        <w:ind w:left="720" w:firstLine="0"/>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w:t>
      </w:r>
      <w:ins w:author="Razvan Dumitriu" w:id="5" w:date="2022-04-12T11:38:51Z">
        <w:r w:rsidDel="00000000" w:rsidR="00000000" w:rsidRPr="00000000">
          <w:rPr>
            <w:rFonts w:ascii="Fira Code" w:cs="Fira Code" w:eastAsia="Fira Code" w:hAnsi="Fira Code"/>
            <w:color w:val="383a42"/>
            <w:sz w:val="20"/>
            <w:szCs w:val="20"/>
            <w:shd w:fill="fafafa" w:val="clear"/>
            <w:rtl w:val="0"/>
          </w:rPr>
          <w:t xml:space="preserve"> </w:t>
        </w:r>
      </w:ins>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Va afișa cantitățile:</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b w:val="1"/>
          <w:rtl w:val="0"/>
        </w:rPr>
        <w:t xml:space="preserve">550 560 710</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i3s6l1iee014" w:id="8"/>
      <w:bookmarkEnd w:id="8"/>
      <w:r w:rsidDel="00000000" w:rsidR="00000000" w:rsidRPr="00000000">
        <w:rPr>
          <w:rtl w:val="0"/>
        </w:rPr>
        <w:t xml:space="preserve">Exercitiul 2 - Coding Contest</w:t>
      </w:r>
    </w:p>
    <w:p w:rsidR="00000000" w:rsidDel="00000000" w:rsidP="00000000" w:rsidRDefault="00000000" w:rsidRPr="00000000" w14:paraId="000000BE">
      <w:pPr>
        <w:pStyle w:val="Heading3"/>
        <w:rPr>
          <w:i w:val="1"/>
        </w:rPr>
      </w:pPr>
      <w:bookmarkStart w:colFirst="0" w:colLast="0" w:name="_l4o2l927sbop" w:id="9"/>
      <w:bookmarkEnd w:id="9"/>
      <w:r w:rsidDel="00000000" w:rsidR="00000000" w:rsidRPr="00000000">
        <w:rPr>
          <w:i w:val="1"/>
          <w:rtl w:val="0"/>
        </w:rPr>
        <w:t xml:space="preserve">Cerințele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 cere să implementați clasele necesare pentru o competitie de codare pe echipe care va avea loc în cadrul facultății. Participantii pot fi studenti, elevi și programatori profesionali, iar fiecare echipa va avea un mentor care trebuie să fie programator profesional.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Toți participanții s-au înregistrat cu numele, CNP-ul și limbajele de programare pe care le vor folosi. Elevii vor conține un singur limbaj de programare, iar studenții și programatorii profesionali oricât de multe, deoarece au avut timp să le caute în seara dinaintea înregistrării. Programatorii profesionali au oferit și numele firmelor la care lucrează, iar studenții au completat și anul de studii.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Fiecare echipă a decis de la început un număr maxim de participanți. În afară de membrii săi (vector&lt;shared_ptr&lt;...&gt; &gt;), fiecare echipă și-a ales un nume și un domeniu aplicat al aplicației, dar și un mentor care </w:t>
      </w:r>
      <w:commentRangeStart w:id="0"/>
      <w:r w:rsidDel="00000000" w:rsidR="00000000" w:rsidRPr="00000000">
        <w:rPr>
          <w:rtl w:val="0"/>
        </w:rPr>
        <w:t xml:space="preserve">întotdeauna</w:t>
      </w:r>
      <w:commentRangeEnd w:id="0"/>
      <w:r w:rsidDel="00000000" w:rsidR="00000000" w:rsidRPr="00000000">
        <w:commentReference w:id="0"/>
      </w:r>
      <w:r w:rsidDel="00000000" w:rsidR="00000000" w:rsidRPr="00000000">
        <w:rPr>
          <w:rtl w:val="0"/>
        </w:rPr>
        <w:t xml:space="preserve"> va fi programator profesional.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Se cere să implementați ierarhia de clase.</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În echipă veți implementa următoarele metode:</w:t>
      </w:r>
    </w:p>
    <w:p w:rsidR="00000000" w:rsidDel="00000000" w:rsidP="00000000" w:rsidRDefault="00000000" w:rsidRPr="00000000" w14:paraId="000000C8">
      <w:pPr>
        <w:rPr/>
      </w:pPr>
      <w:r w:rsidDel="00000000" w:rsidR="00000000" w:rsidRPr="00000000">
        <w:rPr>
          <w:rtl w:val="0"/>
        </w:rPr>
        <w:tab/>
      </w:r>
    </w:p>
    <w:p w:rsidR="00000000" w:rsidDel="00000000" w:rsidP="00000000" w:rsidRDefault="00000000" w:rsidRPr="00000000" w14:paraId="000000C9">
      <w:pPr>
        <w:rPr/>
      </w:pPr>
      <w:r w:rsidDel="00000000" w:rsidR="00000000" w:rsidRPr="00000000">
        <w:rPr>
          <w:rtl w:val="0"/>
        </w:rPr>
        <w:tab/>
        <w:t xml:space="preserve">void eliminaMembru(int index);</w:t>
      </w:r>
    </w:p>
    <w:p w:rsidR="00000000" w:rsidDel="00000000" w:rsidP="00000000" w:rsidRDefault="00000000" w:rsidRPr="00000000" w14:paraId="000000CA">
      <w:pPr>
        <w:rPr/>
      </w:pPr>
      <w:r w:rsidDel="00000000" w:rsidR="00000000" w:rsidRPr="00000000">
        <w:rPr>
          <w:rtl w:val="0"/>
        </w:rPr>
        <w:tab/>
        <w:t xml:space="preserve">void adaugaMembru(shared_ptr&lt;Participant&gt; p);</w:t>
      </w:r>
    </w:p>
    <w:p w:rsidR="00000000" w:rsidDel="00000000" w:rsidP="00000000" w:rsidRDefault="00000000" w:rsidRPr="00000000" w14:paraId="000000CB">
      <w:pPr>
        <w:rPr>
          <w:b w:val="1"/>
        </w:rPr>
      </w:pPr>
      <w:r w:rsidDel="00000000" w:rsidR="00000000" w:rsidRPr="00000000">
        <w:rPr>
          <w:b w:val="1"/>
          <w:rtl w:val="0"/>
        </w:rPr>
        <w:tab/>
        <w:t xml:space="preserve">void inregistreazaNouMembru(); // Citit precum in exemplu</w:t>
      </w:r>
    </w:p>
    <w:p w:rsidR="00000000" w:rsidDel="00000000" w:rsidP="00000000" w:rsidRDefault="00000000" w:rsidRPr="00000000" w14:paraId="000000CC">
      <w:pPr>
        <w:rPr/>
      </w:pPr>
      <w:r w:rsidDel="00000000" w:rsidR="00000000" w:rsidRPr="00000000">
        <w:rPr>
          <w:rtl w:val="0"/>
        </w:rPr>
        <w:tab/>
        <w:t xml:space="preserve">void modificaMentor(ProfessionalProgrammer p)</w:t>
      </w:r>
    </w:p>
    <w:p w:rsidR="00000000" w:rsidDel="00000000" w:rsidP="00000000" w:rsidRDefault="00000000" w:rsidRPr="00000000" w14:paraId="000000CD">
      <w:pPr>
        <w:ind w:firstLine="720"/>
        <w:rPr/>
      </w:pPr>
      <w:r w:rsidDel="00000000" w:rsidR="00000000" w:rsidRPr="00000000">
        <w:rPr>
          <w:rtl w:val="0"/>
        </w:rPr>
        <w:t xml:space="preserve">int locuriLibere(); // cate locuri libere au in echipa</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i w:val="1"/>
        </w:rPr>
      </w:pPr>
      <w:bookmarkStart w:colFirst="0" w:colLast="0" w:name="_v8pr7c3f2ltt" w:id="10"/>
      <w:bookmarkEnd w:id="10"/>
      <w:r w:rsidDel="00000000" w:rsidR="00000000" w:rsidRPr="00000000">
        <w:rPr>
          <w:i w:val="1"/>
          <w:rtl w:val="0"/>
        </w:rPr>
        <w:t xml:space="preserve">Exemple utile</w:t>
      </w:r>
    </w:p>
    <w:p w:rsidR="00000000" w:rsidDel="00000000" w:rsidP="00000000" w:rsidRDefault="00000000" w:rsidRPr="00000000" w14:paraId="000000D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Continuam exemplul de la exercitiul 0, adica magazinul de scaune: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citirea de la tastatura a unui nou Chair</w:t>
      </w:r>
    </w:p>
    <w:p w:rsidR="00000000" w:rsidDel="00000000" w:rsidP="00000000" w:rsidRDefault="00000000" w:rsidRPr="00000000" w14:paraId="000000D5">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c18401"/>
          <w:sz w:val="20"/>
          <w:szCs w:val="20"/>
          <w:shd w:fill="fafafa" w:val="clear"/>
          <w:rtl w:val="0"/>
        </w:rPr>
        <w:t xml:space="preserve">shared_ptr</w:t>
      </w:r>
      <w:r w:rsidDel="00000000" w:rsidR="00000000" w:rsidRPr="00000000">
        <w:rPr>
          <w:rFonts w:ascii="Fira Code" w:cs="Fira Code" w:eastAsia="Fira Code" w:hAnsi="Fira Code"/>
          <w:color w:val="4078f2"/>
          <w:sz w:val="20"/>
          <w:szCs w:val="20"/>
          <w:shd w:fill="fafafa" w:val="clear"/>
          <w:rtl w:val="0"/>
        </w:rPr>
        <w:t xml:space="preserve">&lt;</w:t>
      </w:r>
      <w:r w:rsidDel="00000000" w:rsidR="00000000" w:rsidRPr="00000000">
        <w:rPr>
          <w:rFonts w:ascii="Fira Code" w:cs="Fira Code" w:eastAsia="Fira Code" w:hAnsi="Fira Code"/>
          <w:color w:val="c18401"/>
          <w:sz w:val="20"/>
          <w:szCs w:val="20"/>
          <w:shd w:fill="fafafa" w:val="clear"/>
          <w:rtl w:val="0"/>
        </w:rPr>
        <w:t xml:space="preserve">Chair</w:t>
      </w:r>
      <w:r w:rsidDel="00000000" w:rsidR="00000000" w:rsidRPr="00000000">
        <w:rPr>
          <w:rFonts w:ascii="Fira Code" w:cs="Fira Code" w:eastAsia="Fira Code" w:hAnsi="Fira Code"/>
          <w:color w:val="4078f2"/>
          <w:sz w:val="20"/>
          <w:szCs w:val="20"/>
          <w:shd w:fill="fafafa" w:val="clear"/>
          <w:rtl w:val="0"/>
        </w:rPr>
        <w:t xml:space="preserve">&gt; </w:t>
      </w:r>
      <w:r w:rsidDel="00000000" w:rsidR="00000000" w:rsidRPr="00000000">
        <w:rPr>
          <w:rFonts w:ascii="Fira Code" w:cs="Fira Code" w:eastAsia="Fira Code" w:hAnsi="Fira Code"/>
          <w:color w:val="986801"/>
          <w:sz w:val="20"/>
          <w:szCs w:val="20"/>
          <w:shd w:fill="fafafa" w:val="clear"/>
          <w:rtl w:val="0"/>
        </w:rPr>
        <w:t xml:space="preserve">newChair</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D6">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int </w:t>
      </w:r>
      <w:r w:rsidDel="00000000" w:rsidR="00000000" w:rsidRPr="00000000">
        <w:rPr>
          <w:rFonts w:ascii="Fira Code" w:cs="Fira Code" w:eastAsia="Fira Code" w:hAnsi="Fira Code"/>
          <w:color w:val="986801"/>
          <w:sz w:val="20"/>
          <w:szCs w:val="20"/>
          <w:shd w:fill="fafafa" w:val="clear"/>
          <w:rtl w:val="0"/>
        </w:rPr>
        <w:t xml:space="preserve">type</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D7">
      <w:pPr>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D8">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Pasul 1: alegem tipul</w:t>
      </w:r>
    </w:p>
    <w:p w:rsidR="00000000" w:rsidDel="00000000" w:rsidP="00000000" w:rsidRDefault="00000000" w:rsidRPr="00000000" w14:paraId="000000D9">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986801"/>
          <w:sz w:val="20"/>
          <w:szCs w:val="20"/>
          <w:shd w:fill="fafafa" w:val="clear"/>
          <w:rtl w:val="0"/>
        </w:rPr>
        <w:t xml:space="preserve">cout </w:t>
      </w:r>
      <w:r w:rsidDel="00000000" w:rsidR="00000000" w:rsidRPr="00000000">
        <w:rPr>
          <w:rFonts w:ascii="Fira Code" w:cs="Fira Code" w:eastAsia="Fira Code" w:hAnsi="Fira Code"/>
          <w:color w:val="4078f2"/>
          <w:sz w:val="20"/>
          <w:szCs w:val="20"/>
          <w:shd w:fill="fafafa" w:val="clear"/>
          <w:rtl w:val="0"/>
        </w:rPr>
        <w:t xml:space="preserve">&lt;&lt; </w:t>
      </w:r>
      <w:r w:rsidDel="00000000" w:rsidR="00000000" w:rsidRPr="00000000">
        <w:rPr>
          <w:rFonts w:ascii="Fira Code" w:cs="Fira Code" w:eastAsia="Fira Code" w:hAnsi="Fira Code"/>
          <w:color w:val="50a14e"/>
          <w:sz w:val="20"/>
          <w:szCs w:val="20"/>
          <w:shd w:fill="fafafa" w:val="clear"/>
          <w:rtl w:val="0"/>
        </w:rPr>
        <w:t xml:space="preserve">"Choose chair type (0=simple,1=ArmChair,2=Sofa,3=Massage):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DA">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986801"/>
          <w:sz w:val="20"/>
          <w:szCs w:val="20"/>
          <w:shd w:fill="fafafa" w:val="clear"/>
          <w:rtl w:val="0"/>
        </w:rPr>
        <w:t xml:space="preserve">cin </w:t>
      </w:r>
      <w:r w:rsidDel="00000000" w:rsidR="00000000" w:rsidRPr="00000000">
        <w:rPr>
          <w:rFonts w:ascii="Fira Code" w:cs="Fira Code" w:eastAsia="Fira Code" w:hAnsi="Fira Code"/>
          <w:color w:val="4078f2"/>
          <w:sz w:val="20"/>
          <w:szCs w:val="20"/>
          <w:shd w:fill="fafafa" w:val="clear"/>
          <w:rtl w:val="0"/>
        </w:rPr>
        <w:t xml:space="preserve">&gt;&gt; </w:t>
      </w:r>
      <w:r w:rsidDel="00000000" w:rsidR="00000000" w:rsidRPr="00000000">
        <w:rPr>
          <w:rFonts w:ascii="Fira Code" w:cs="Fira Code" w:eastAsia="Fira Code" w:hAnsi="Fira Code"/>
          <w:color w:val="986801"/>
          <w:sz w:val="20"/>
          <w:szCs w:val="20"/>
          <w:shd w:fill="fafafa" w:val="clear"/>
          <w:rtl w:val="0"/>
        </w:rPr>
        <w:t xml:space="preserve">type</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DB">
      <w:pPr>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DC">
      <w:pPr>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DD">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Pasul 2: cream pointer de tip potrivit.</w:t>
      </w:r>
    </w:p>
    <w:p w:rsidR="00000000" w:rsidDel="00000000" w:rsidP="00000000" w:rsidRDefault="00000000" w:rsidRPr="00000000" w14:paraId="000000DE">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if </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type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0</w:t>
      </w: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DF">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newChair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color w:val="4078f2"/>
          <w:sz w:val="17"/>
          <w:szCs w:val="17"/>
          <w:shd w:fill="fafafa" w:val="clear"/>
          <w:rtl w:val="0"/>
        </w:rPr>
        <w:t xml:space="preserve">make_shared&lt;</w:t>
      </w:r>
      <w:r w:rsidDel="00000000" w:rsidR="00000000" w:rsidRPr="00000000">
        <w:rPr>
          <w:rFonts w:ascii="Fira Code" w:cs="Fira Code" w:eastAsia="Fira Code" w:hAnsi="Fira Code"/>
          <w:color w:val="383a42"/>
          <w:sz w:val="20"/>
          <w:szCs w:val="20"/>
          <w:shd w:fill="fafafa" w:val="clear"/>
          <w:rtl w:val="0"/>
        </w:rPr>
        <w:t xml:space="preserve">Chair</w:t>
      </w:r>
      <w:r w:rsidDel="00000000" w:rsidR="00000000" w:rsidRPr="00000000">
        <w:rPr>
          <w:rFonts w:ascii="Fira Code" w:cs="Fira Code" w:eastAsia="Fira Code" w:hAnsi="Fira Code"/>
          <w:color w:val="4078f2"/>
          <w:sz w:val="17"/>
          <w:szCs w:val="17"/>
          <w:shd w:fill="fafafa" w:val="clear"/>
          <w:rtl w:val="0"/>
        </w:rPr>
        <w:t xml:space="preserve">&gt;</w:t>
      </w:r>
      <w:r w:rsidDel="00000000" w:rsidR="00000000" w:rsidRPr="00000000">
        <w:rPr>
          <w:rFonts w:ascii="Fira Code" w:cs="Fira Code" w:eastAsia="Fira Code" w:hAnsi="Fira Code"/>
          <w:color w:val="383a42"/>
          <w:sz w:val="17"/>
          <w:szCs w:val="17"/>
          <w:shd w:fill="fafafa" w:val="clear"/>
          <w:rtl w:val="0"/>
        </w:rPr>
        <w:t xml:space="preserve">()</w:t>
      </w: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E0">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else if </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type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1</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E1">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newChair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color w:val="4078f2"/>
          <w:sz w:val="17"/>
          <w:szCs w:val="17"/>
          <w:shd w:fill="fafafa" w:val="clear"/>
          <w:rtl w:val="0"/>
        </w:rPr>
        <w:t xml:space="preserve">make_shared&lt;</w:t>
      </w:r>
      <w:r w:rsidDel="00000000" w:rsidR="00000000" w:rsidRPr="00000000">
        <w:rPr>
          <w:rFonts w:ascii="Fira Code" w:cs="Fira Code" w:eastAsia="Fira Code" w:hAnsi="Fira Code"/>
          <w:color w:val="383a42"/>
          <w:sz w:val="20"/>
          <w:szCs w:val="20"/>
          <w:shd w:fill="fafafa" w:val="clear"/>
          <w:rtl w:val="0"/>
        </w:rPr>
        <w:t xml:space="preserve">ArmChair</w:t>
      </w:r>
      <w:r w:rsidDel="00000000" w:rsidR="00000000" w:rsidRPr="00000000">
        <w:rPr>
          <w:rFonts w:ascii="Fira Code" w:cs="Fira Code" w:eastAsia="Fira Code" w:hAnsi="Fira Code"/>
          <w:color w:val="4078f2"/>
          <w:sz w:val="17"/>
          <w:szCs w:val="17"/>
          <w:shd w:fill="fafafa" w:val="clear"/>
          <w:rtl w:val="0"/>
        </w:rPr>
        <w:t xml:space="preserve">&gt;</w:t>
      </w:r>
      <w:r w:rsidDel="00000000" w:rsidR="00000000" w:rsidRPr="00000000">
        <w:rPr>
          <w:rFonts w:ascii="Fira Code" w:cs="Fira Code" w:eastAsia="Fira Code" w:hAnsi="Fira Code"/>
          <w:color w:val="383a42"/>
          <w:sz w:val="17"/>
          <w:szCs w:val="17"/>
          <w:shd w:fill="fafafa" w:val="clear"/>
          <w:rtl w:val="0"/>
        </w:rPr>
        <w:t xml:space="preserve">()</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tl w:val="0"/>
        </w:rPr>
      </w:r>
    </w:p>
    <w:p w:rsidR="00000000" w:rsidDel="00000000" w:rsidP="00000000" w:rsidRDefault="00000000" w:rsidRPr="00000000" w14:paraId="000000E2">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else if </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type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2</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E3">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newChair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color w:val="4078f2"/>
          <w:sz w:val="17"/>
          <w:szCs w:val="17"/>
          <w:shd w:fill="fafafa" w:val="clear"/>
          <w:rtl w:val="0"/>
        </w:rPr>
        <w:t xml:space="preserve">make_shared&lt;</w:t>
      </w:r>
      <w:r w:rsidDel="00000000" w:rsidR="00000000" w:rsidRPr="00000000">
        <w:rPr>
          <w:rFonts w:ascii="Fira Code" w:cs="Fira Code" w:eastAsia="Fira Code" w:hAnsi="Fira Code"/>
          <w:color w:val="383a42"/>
          <w:sz w:val="20"/>
          <w:szCs w:val="20"/>
          <w:shd w:fill="fafafa" w:val="clear"/>
          <w:rtl w:val="0"/>
        </w:rPr>
        <w:t xml:space="preserve">Sofa</w:t>
      </w:r>
      <w:r w:rsidDel="00000000" w:rsidR="00000000" w:rsidRPr="00000000">
        <w:rPr>
          <w:rFonts w:ascii="Fira Code" w:cs="Fira Code" w:eastAsia="Fira Code" w:hAnsi="Fira Code"/>
          <w:color w:val="4078f2"/>
          <w:sz w:val="17"/>
          <w:szCs w:val="17"/>
          <w:shd w:fill="fafafa" w:val="clear"/>
          <w:rtl w:val="0"/>
        </w:rPr>
        <w:t xml:space="preserve">&gt;</w:t>
      </w:r>
      <w:r w:rsidDel="00000000" w:rsidR="00000000" w:rsidRPr="00000000">
        <w:rPr>
          <w:rFonts w:ascii="Fira Code" w:cs="Fira Code" w:eastAsia="Fira Code" w:hAnsi="Fira Code"/>
          <w:color w:val="383a42"/>
          <w:sz w:val="17"/>
          <w:szCs w:val="17"/>
          <w:shd w:fill="fafafa" w:val="clear"/>
          <w:rtl w:val="0"/>
        </w:rPr>
        <w:t xml:space="preserve">()</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tl w:val="0"/>
        </w:rPr>
      </w:r>
    </w:p>
    <w:p w:rsidR="00000000" w:rsidDel="00000000" w:rsidP="00000000" w:rsidRDefault="00000000" w:rsidRPr="00000000" w14:paraId="000000E4">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else if </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type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3</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E5">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newChair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color w:val="4078f2"/>
          <w:sz w:val="17"/>
          <w:szCs w:val="17"/>
          <w:shd w:fill="fafafa" w:val="clear"/>
          <w:rtl w:val="0"/>
        </w:rPr>
        <w:t xml:space="preserve">make_shared&lt;</w:t>
      </w:r>
      <w:r w:rsidDel="00000000" w:rsidR="00000000" w:rsidRPr="00000000">
        <w:rPr>
          <w:rFonts w:ascii="Fira Code" w:cs="Fira Code" w:eastAsia="Fira Code" w:hAnsi="Fira Code"/>
          <w:color w:val="383a42"/>
          <w:sz w:val="20"/>
          <w:szCs w:val="20"/>
          <w:shd w:fill="fafafa" w:val="clear"/>
          <w:rtl w:val="0"/>
        </w:rPr>
        <w:t xml:space="preserve">MassageChair</w:t>
      </w:r>
      <w:r w:rsidDel="00000000" w:rsidR="00000000" w:rsidRPr="00000000">
        <w:rPr>
          <w:rFonts w:ascii="Fira Code" w:cs="Fira Code" w:eastAsia="Fira Code" w:hAnsi="Fira Code"/>
          <w:color w:val="4078f2"/>
          <w:sz w:val="17"/>
          <w:szCs w:val="17"/>
          <w:shd w:fill="fafafa" w:val="clear"/>
          <w:rtl w:val="0"/>
        </w:rPr>
        <w:t xml:space="preserve">&gt;</w:t>
      </w:r>
      <w:r w:rsidDel="00000000" w:rsidR="00000000" w:rsidRPr="00000000">
        <w:rPr>
          <w:rFonts w:ascii="Fira Code" w:cs="Fira Code" w:eastAsia="Fira Code" w:hAnsi="Fira Code"/>
          <w:color w:val="383a42"/>
          <w:sz w:val="17"/>
          <w:szCs w:val="17"/>
          <w:shd w:fill="fafafa" w:val="clear"/>
          <w:rtl w:val="0"/>
        </w:rPr>
        <w:t xml:space="preserve">()</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E6">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E7">
      <w:pPr>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E8">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Pasul 3: citire virtuala</w:t>
      </w:r>
    </w:p>
    <w:p w:rsidR="00000000" w:rsidDel="00000000" w:rsidP="00000000" w:rsidRDefault="00000000" w:rsidRPr="00000000" w14:paraId="000000E9">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986801"/>
          <w:sz w:val="20"/>
          <w:szCs w:val="20"/>
          <w:shd w:fill="fafafa" w:val="clear"/>
          <w:rtl w:val="0"/>
        </w:rPr>
        <w:t xml:space="preserve">cin </w:t>
      </w:r>
      <w:r w:rsidDel="00000000" w:rsidR="00000000" w:rsidRPr="00000000">
        <w:rPr>
          <w:rFonts w:ascii="Fira Code" w:cs="Fira Code" w:eastAsia="Fira Code" w:hAnsi="Fira Code"/>
          <w:color w:val="4078f2"/>
          <w:sz w:val="20"/>
          <w:szCs w:val="20"/>
          <w:shd w:fill="fafafa" w:val="clear"/>
          <w:rtl w:val="0"/>
        </w:rPr>
        <w:t xml:space="preserve">&gt;&gt; *</w:t>
      </w:r>
      <w:r w:rsidDel="00000000" w:rsidR="00000000" w:rsidRPr="00000000">
        <w:rPr>
          <w:rFonts w:ascii="Fira Code" w:cs="Fira Code" w:eastAsia="Fira Code" w:hAnsi="Fira Code"/>
          <w:color w:val="986801"/>
          <w:sz w:val="20"/>
          <w:szCs w:val="20"/>
          <w:shd w:fill="fafafa" w:val="clear"/>
          <w:rtl w:val="0"/>
        </w:rPr>
        <w:t xml:space="preserve">newChair</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i w:val="1"/>
          <w:color w:val="a0a1a7"/>
          <w:sz w:val="20"/>
          <w:szCs w:val="20"/>
          <w:shd w:fill="fafafa" w:val="clear"/>
          <w:rtl w:val="0"/>
        </w:rPr>
        <w:t xml:space="preserve">// va citi in functie de ce am implementat in read() in fiecare clasa in parte.</w:t>
      </w:r>
      <w:r w:rsidDel="00000000" w:rsidR="00000000" w:rsidRPr="00000000">
        <w:rPr>
          <w:rtl w:val="0"/>
        </w:rPr>
      </w:r>
    </w:p>
    <w:p w:rsidR="00000000" w:rsidDel="00000000" w:rsidP="00000000" w:rsidRDefault="00000000" w:rsidRPr="00000000" w14:paraId="000000EA">
      <w:pPr>
        <w:rPr>
          <w:rFonts w:ascii="Fira Code" w:cs="Fira Code" w:eastAsia="Fira Code" w:hAnsi="Fira Code"/>
          <w:color w:val="383a42"/>
          <w:sz w:val="20"/>
          <w:szCs w:val="20"/>
          <w:shd w:fill="fafafa" w:val="clear"/>
        </w:rPr>
      </w:pPr>
      <w:r w:rsidDel="00000000" w:rsidR="00000000" w:rsidRPr="00000000">
        <w:rPr>
          <w:rtl w:val="0"/>
        </w:rPr>
      </w:r>
    </w:p>
    <w:p w:rsidR="00000000" w:rsidDel="00000000" w:rsidP="00000000" w:rsidRDefault="00000000" w:rsidRPr="00000000" w14:paraId="000000EB">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BONUS: Avem nevoie de citirea de scaune in mai multe zone ale codului (e.g.: atat in main, cat si intr-o clasa magazin).</w:t>
      </w:r>
    </w:p>
    <w:p w:rsidR="00000000" w:rsidDel="00000000" w:rsidP="00000000" w:rsidRDefault="00000000" w:rsidRPr="00000000" w14:paraId="000000EC">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Ce am putea implementa ca sa refolosim usor codul?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br w:type="page"/>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TODO În timpul rămas mai aveți câteva exemple pentru utilitatea metodelor virtuale, STL și auto. Va fi nevoie pentru puțina teorie pe care v-o atașez. Inclusiv variabile statice.</w:t>
      </w:r>
      <w:r w:rsidDel="00000000" w:rsidR="00000000" w:rsidRPr="00000000">
        <w:rPr>
          <w:rtl w:val="0"/>
        </w:rPr>
      </w:r>
    </w:p>
    <w:p w:rsidR="00000000" w:rsidDel="00000000" w:rsidP="00000000" w:rsidRDefault="00000000" w:rsidRPr="00000000" w14:paraId="000000F0">
      <w:pPr>
        <w:pStyle w:val="Heading2"/>
        <w:rPr/>
      </w:pPr>
      <w:bookmarkStart w:colFirst="0" w:colLast="0" w:name="_s4mieen98ngc" w:id="11"/>
      <w:bookmarkEnd w:id="11"/>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2"/>
        <w:rPr/>
      </w:pPr>
      <w:bookmarkStart w:colFirst="0" w:colLast="0" w:name="_7dk9v1a4mxfz" w:id="12"/>
      <w:bookmarkEnd w:id="12"/>
      <w:r w:rsidDel="00000000" w:rsidR="00000000" w:rsidRPr="00000000">
        <w:rPr>
          <w:rtl w:val="0"/>
        </w:rPr>
        <w:t xml:space="preserve">Exercitiul 3 - Firma Dezvoltare Software (bonus +20p/200)</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O firma IT planuieste sa dezvolte un mini soft care va ajuta sa creeze echipe pentru proiectele pe care le au in prezent.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Firma iși dorește sa introducă o listă de angajați și să primească o lista cu toate echipele pe care le pot crea.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Pentru fiecare angajat cunoaștem salariul de baza, funcția, numele și câți ani de experiență deține. În firmă lucrează trei tipuri de angajați: programatori Fullstack, programatori DevOps și manageri. Programatorii se deosebesc prin faptul că pot lucra ore extra, care vor fi plătite cu o cotă de 2.5 ori mai mare față de orele obișnuite.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Prin echipă înțelegem orice grup de programatori și manageri cu condițiile că:</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Minimul pentru a constitui o echipă este să conțină un manager, un programator DevOps și un programator Fullstack, dar cel puțin unul dintre programatori va trebui să aibă 2 ani de experiență;</w:t>
      </w:r>
    </w:p>
    <w:p w:rsidR="00000000" w:rsidDel="00000000" w:rsidP="00000000" w:rsidRDefault="00000000" w:rsidRPr="00000000" w14:paraId="000000FD">
      <w:pPr>
        <w:numPr>
          <w:ilvl w:val="0"/>
          <w:numId w:val="3"/>
        </w:numPr>
        <w:ind w:left="720" w:hanging="360"/>
        <w:rPr>
          <w:u w:val="none"/>
        </w:rPr>
      </w:pPr>
      <w:commentRangeStart w:id="1"/>
      <w:r w:rsidDel="00000000" w:rsidR="00000000" w:rsidRPr="00000000">
        <w:rPr>
          <w:rtl w:val="0"/>
        </w:rPr>
        <w:t xml:space="preserve">De asemenea, în cazul </w:t>
      </w:r>
      <w:commentRangeStart w:id="2"/>
      <w:r w:rsidDel="00000000" w:rsidR="00000000" w:rsidRPr="00000000">
        <w:rPr>
          <w:rtl w:val="0"/>
        </w:rPr>
        <w:t xml:space="preserve">echipelor mai mari</w:t>
      </w:r>
      <w:commentRangeEnd w:id="2"/>
      <w:r w:rsidDel="00000000" w:rsidR="00000000" w:rsidRPr="00000000">
        <w:commentReference w:id="2"/>
      </w:r>
      <w:r w:rsidDel="00000000" w:rsidR="00000000" w:rsidRPr="00000000">
        <w:rPr>
          <w:rtl w:val="0"/>
        </w:rPr>
        <w:t xml:space="preserve"> este nevoie ca cel puțin jumătate dintre programatori să fie </w:t>
      </w:r>
      <w:commentRangeStart w:id="3"/>
      <w:r w:rsidDel="00000000" w:rsidR="00000000" w:rsidRPr="00000000">
        <w:rPr>
          <w:b w:val="1"/>
          <w:rtl w:val="0"/>
        </w:rPr>
        <w:t xml:space="preserve">experimentați</w:t>
      </w:r>
      <w:commentRangeEnd w:id="3"/>
      <w:r w:rsidDel="00000000" w:rsidR="00000000" w:rsidRPr="00000000">
        <w:commentReference w:id="3"/>
      </w:r>
      <w:r w:rsidDel="00000000" w:rsidR="00000000" w:rsidRPr="00000000">
        <w:rPr>
          <w:b w:val="1"/>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Cerințe:</w:t>
      </w:r>
      <w:r w:rsidDel="00000000" w:rsidR="00000000" w:rsidRPr="00000000">
        <w:rPr>
          <w:rtl w:val="0"/>
        </w:rPr>
      </w:r>
    </w:p>
    <w:p w:rsidR="00000000" w:rsidDel="00000000" w:rsidP="00000000" w:rsidRDefault="00000000" w:rsidRPr="00000000" w14:paraId="00000100">
      <w:pPr>
        <w:numPr>
          <w:ilvl w:val="0"/>
          <w:numId w:val="6"/>
        </w:numPr>
        <w:ind w:left="720" w:hanging="360"/>
        <w:rPr>
          <w:u w:val="none"/>
        </w:rPr>
      </w:pPr>
      <w:r w:rsidDel="00000000" w:rsidR="00000000" w:rsidRPr="00000000">
        <w:rPr>
          <w:rtl w:val="0"/>
        </w:rPr>
        <w:t xml:space="preserve">Implementați clasele Employee, FullstackProgrammer, DevOpsProgrammer, Manager.</w:t>
      </w:r>
    </w:p>
    <w:p w:rsidR="00000000" w:rsidDel="00000000" w:rsidP="00000000" w:rsidRDefault="00000000" w:rsidRPr="00000000" w14:paraId="00000101">
      <w:pPr>
        <w:rPr/>
      </w:pPr>
      <w:r w:rsidDel="00000000" w:rsidR="00000000" w:rsidRPr="00000000">
        <w:rPr>
          <w:rtl w:val="0"/>
        </w:rPr>
        <w:tab/>
        <w:t xml:space="preserve">*  moșteniți inclusiv clasa IoBase ca să vă familiarizați suficient de bine.</w:t>
      </w:r>
    </w:p>
    <w:p w:rsidR="00000000" w:rsidDel="00000000" w:rsidP="00000000" w:rsidRDefault="00000000" w:rsidRPr="00000000" w14:paraId="00000102">
      <w:pPr>
        <w:numPr>
          <w:ilvl w:val="0"/>
          <w:numId w:val="6"/>
        </w:numPr>
        <w:ind w:left="720" w:hanging="360"/>
        <w:rPr>
          <w:u w:val="none"/>
        </w:rPr>
      </w:pPr>
      <w:r w:rsidDel="00000000" w:rsidR="00000000" w:rsidRPr="00000000">
        <w:rPr>
          <w:rtl w:val="0"/>
        </w:rPr>
        <w:t xml:space="preserve">Implementați o metodă virtuală care va calcula salariul net al fiecărui angajat, prin utilizarea regulilor: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7"/>
        </w:numPr>
        <w:ind w:left="1440" w:hanging="360"/>
        <w:rPr>
          <w:u w:val="none"/>
        </w:rPr>
      </w:pPr>
      <w:r w:rsidDel="00000000" w:rsidR="00000000" w:rsidRPr="00000000">
        <w:rPr>
          <w:rtl w:val="0"/>
        </w:rPr>
        <w:t xml:space="preserve">Pentru orice manager, salariul net va fi 50% din salariul de bază</w:t>
      </w:r>
      <w:r w:rsidDel="00000000" w:rsidR="00000000" w:rsidRPr="00000000">
        <w:rPr>
          <w:strike w:val="1"/>
          <w:rtl w:val="0"/>
        </w:rPr>
        <w:t xml:space="preserve"> + 3% din salariul angajatorului.</w:t>
      </w:r>
    </w:p>
    <w:p w:rsidR="00000000" w:rsidDel="00000000" w:rsidP="00000000" w:rsidRDefault="00000000" w:rsidRPr="00000000" w14:paraId="00000105">
      <w:pPr>
        <w:numPr>
          <w:ilvl w:val="0"/>
          <w:numId w:val="7"/>
        </w:numPr>
        <w:ind w:left="1440" w:hanging="360"/>
        <w:rPr/>
      </w:pPr>
      <w:r w:rsidDel="00000000" w:rsidR="00000000" w:rsidRPr="00000000">
        <w:rPr>
          <w:rtl w:val="0"/>
        </w:rPr>
        <w:t xml:space="preserve">Pentru orice programator, salariul net este de 50% din salariul de bază, plus </w:t>
      </w:r>
      <w:r w:rsidDel="00000000" w:rsidR="00000000" w:rsidRPr="00000000">
        <w:rPr>
          <w:rFonts w:ascii="Fira Code" w:cs="Fira Code" w:eastAsia="Fira Code" w:hAnsi="Fira Code"/>
          <w:rtl w:val="0"/>
        </w:rPr>
        <w:t xml:space="preserve">cntBonusHours * BONUS_HOUR_INCOME</w:t>
      </w:r>
    </w:p>
    <w:p w:rsidR="00000000" w:rsidDel="00000000" w:rsidP="00000000" w:rsidRDefault="00000000" w:rsidRPr="00000000" w14:paraId="00000106">
      <w:pPr>
        <w:rPr/>
      </w:pPr>
      <w:r w:rsidDel="00000000" w:rsidR="00000000" w:rsidRPr="00000000">
        <w:rPr>
          <w:rtl w:val="0"/>
        </w:rPr>
        <w:tab/>
        <w:tab/>
      </w:r>
    </w:p>
    <w:p w:rsidR="00000000" w:rsidDel="00000000" w:rsidP="00000000" w:rsidRDefault="00000000" w:rsidRPr="00000000" w14:paraId="00000107">
      <w:pPr>
        <w:rPr/>
      </w:pPr>
      <w:r w:rsidDel="00000000" w:rsidR="00000000" w:rsidRPr="00000000">
        <w:rPr>
          <w:rtl w:val="0"/>
        </w:rPr>
        <w:tab/>
        <w:tab/>
        <w:t xml:space="preserve">Unde </w:t>
      </w:r>
      <w:r w:rsidDel="00000000" w:rsidR="00000000" w:rsidRPr="00000000">
        <w:rPr>
          <w:rFonts w:ascii="Fira Code" w:cs="Fira Code" w:eastAsia="Fira Code" w:hAnsi="Fira Code"/>
          <w:rtl w:val="0"/>
        </w:rPr>
        <w:t xml:space="preserve">BONUS_HOUR_INCOME</w:t>
      </w:r>
      <w:r w:rsidDel="00000000" w:rsidR="00000000" w:rsidRPr="00000000">
        <w:rPr>
          <w:rtl w:val="0"/>
        </w:rPr>
        <w:t xml:space="preserve">este calculat cu ajutorul formulei:</w:t>
      </w:r>
    </w:p>
    <w:p w:rsidR="00000000" w:rsidDel="00000000" w:rsidP="00000000" w:rsidRDefault="00000000" w:rsidRPr="00000000" w14:paraId="00000108">
      <w:pPr>
        <w:rPr>
          <w:rFonts w:ascii="Fira Code" w:cs="Fira Code" w:eastAsia="Fira Code" w:hAnsi="Fira Code"/>
        </w:rPr>
      </w:pPr>
      <w:r w:rsidDel="00000000" w:rsidR="00000000" w:rsidRPr="00000000">
        <w:rPr>
          <w:rFonts w:ascii="Fira Code" w:cs="Fira Code" w:eastAsia="Fira Code" w:hAnsi="Fira Code"/>
          <w:rtl w:val="0"/>
        </w:rPr>
        <w:tab/>
        <w:tab/>
        <w:tab/>
      </w:r>
    </w:p>
    <w:p w:rsidR="00000000" w:rsidDel="00000000" w:rsidP="00000000" w:rsidRDefault="00000000" w:rsidRPr="00000000" w14:paraId="00000109">
      <w:pPr>
        <w:ind w:left="1440" w:firstLine="720"/>
        <w:rPr>
          <w:rFonts w:ascii="Fira Code" w:cs="Fira Code" w:eastAsia="Fira Code" w:hAnsi="Fira Code"/>
        </w:rPr>
      </w:pPr>
      <w:r w:rsidDel="00000000" w:rsidR="00000000" w:rsidRPr="00000000">
        <w:rPr>
          <w:rFonts w:ascii="Fira Code" w:cs="Fira Code" w:eastAsia="Fira Code" w:hAnsi="Fira Code"/>
          <w:rtl w:val="0"/>
        </w:rPr>
        <w:t xml:space="preserve">BONUS_HOUR_INCOME = 2.5 * baseSalary / 160</w:t>
      </w:r>
    </w:p>
    <w:p w:rsidR="00000000" w:rsidDel="00000000" w:rsidP="00000000" w:rsidRDefault="00000000" w:rsidRPr="00000000" w14:paraId="0000010A">
      <w:pPr>
        <w:ind w:left="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10B">
      <w:pPr>
        <w:numPr>
          <w:ilvl w:val="0"/>
          <w:numId w:val="6"/>
        </w:numPr>
        <w:ind w:left="720" w:hanging="360"/>
        <w:rPr>
          <w:u w:val="none"/>
        </w:rPr>
      </w:pPr>
      <w:r w:rsidDel="00000000" w:rsidR="00000000" w:rsidRPr="00000000">
        <w:rPr>
          <w:rtl w:val="0"/>
        </w:rPr>
        <w:t xml:space="preserve">Implementați trei funcție globale care pot fi folosite în rezolvarea cerinței:</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ab/>
        <w:t xml:space="preserve">Prima funcție primește ca parametru un vector de angajați și va spune dacă se pot forma echipe.</w:t>
      </w:r>
    </w:p>
    <w:p w:rsidR="00000000" w:rsidDel="00000000" w:rsidP="00000000" w:rsidRDefault="00000000" w:rsidRPr="00000000" w14:paraId="0000010E">
      <w:pPr>
        <w:ind w:left="1440" w:firstLine="0"/>
        <w:rPr/>
      </w:pPr>
      <w:r w:rsidDel="00000000" w:rsidR="00000000" w:rsidRPr="00000000">
        <w:rPr>
          <w:rtl w:val="0"/>
        </w:rPr>
        <w:t xml:space="preserve">A doua funcție primește ca parametru un vector de angajați și va returna numărul de echipe care se pot forma.</w:t>
      </w:r>
    </w:p>
    <w:p w:rsidR="00000000" w:rsidDel="00000000" w:rsidP="00000000" w:rsidRDefault="00000000" w:rsidRPr="00000000" w14:paraId="0000010F">
      <w:pPr>
        <w:ind w:left="1440" w:firstLine="0"/>
        <w:rPr/>
      </w:pPr>
      <w:r w:rsidDel="00000000" w:rsidR="00000000" w:rsidRPr="00000000">
        <w:rPr>
          <w:rtl w:val="0"/>
        </w:rPr>
        <w:t xml:space="preserve">A treia funcție primeste ca parametru un vector de angajați și va returna un vector&lt;vector&lt;Employee&gt; &gt;, adică echipele care pot fi formate</w:t>
      </w:r>
    </w:p>
    <w:p w:rsidR="00000000" w:rsidDel="00000000" w:rsidP="00000000" w:rsidRDefault="00000000" w:rsidRPr="00000000" w14:paraId="00000110">
      <w:pPr>
        <w:ind w:left="1440" w:firstLine="0"/>
        <w:rPr/>
      </w:pPr>
      <w:r w:rsidDel="00000000" w:rsidR="00000000" w:rsidRPr="00000000">
        <w:rPr>
          <w:rtl w:val="0"/>
        </w:rPr>
      </w:r>
    </w:p>
    <w:p w:rsidR="00000000" w:rsidDel="00000000" w:rsidP="00000000" w:rsidRDefault="00000000" w:rsidRPr="00000000" w14:paraId="00000111">
      <w:pPr>
        <w:numPr>
          <w:ilvl w:val="0"/>
          <w:numId w:val="6"/>
        </w:numPr>
        <w:ind w:left="720" w:hanging="360"/>
        <w:rPr>
          <w:u w:val="none"/>
        </w:rPr>
      </w:pPr>
      <w:r w:rsidDel="00000000" w:rsidR="00000000" w:rsidRPr="00000000">
        <w:rPr>
          <w:rtl w:val="0"/>
        </w:rPr>
        <w:t xml:space="preserve">Dacă implementați inclusiv d) puteți primi întregul punctaj bonus de +20p/200.</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ab/>
        <w:t xml:space="preserve">Modificați ce ați lucrat până acuma (puteți păstra o copie cu originalul). </w:t>
      </w:r>
    </w:p>
    <w:p w:rsidR="00000000" w:rsidDel="00000000" w:rsidP="00000000" w:rsidRDefault="00000000" w:rsidRPr="00000000" w14:paraId="00000114">
      <w:pPr>
        <w:ind w:firstLine="720"/>
        <w:rPr/>
      </w:pPr>
      <w:r w:rsidDel="00000000" w:rsidR="00000000" w:rsidRPr="00000000">
        <w:rPr>
          <w:rtl w:val="0"/>
        </w:rPr>
      </w:r>
    </w:p>
    <w:p w:rsidR="00000000" w:rsidDel="00000000" w:rsidP="00000000" w:rsidRDefault="00000000" w:rsidRPr="00000000" w14:paraId="00000115">
      <w:pPr>
        <w:ind w:firstLine="720"/>
        <w:rPr/>
      </w:pPr>
      <w:r w:rsidDel="00000000" w:rsidR="00000000" w:rsidRPr="00000000">
        <w:rPr>
          <w:rtl w:val="0"/>
        </w:rPr>
        <w:t xml:space="preserve">Vom implementa clasa Team care conține un vector de angajați (  </w:t>
      </w:r>
      <w:r w:rsidDel="00000000" w:rsidR="00000000" w:rsidRPr="00000000">
        <w:rPr>
          <w:rFonts w:ascii="Fira Code" w:cs="Fira Code" w:eastAsia="Fira Code" w:hAnsi="Fira Code"/>
          <w:rtl w:val="0"/>
        </w:rPr>
        <w:t xml:space="preserve">vector&lt;shared_ptr&lt;Employee&gt; &gt;</w:t>
      </w:r>
      <w:r w:rsidDel="00000000" w:rsidR="00000000" w:rsidRPr="00000000">
        <w:rPr>
          <w:rtl w:val="0"/>
        </w:rPr>
        <w:t xml:space="preserve">   ) și bugetul maxim al companiei.</w:t>
      </w:r>
    </w:p>
    <w:p w:rsidR="00000000" w:rsidDel="00000000" w:rsidP="00000000" w:rsidRDefault="00000000" w:rsidRPr="00000000" w14:paraId="00000116">
      <w:pPr>
        <w:ind w:firstLine="720"/>
        <w:rPr/>
      </w:pPr>
      <w:r w:rsidDel="00000000" w:rsidR="00000000" w:rsidRPr="00000000">
        <w:rPr>
          <w:rtl w:val="0"/>
        </w:rPr>
      </w:r>
    </w:p>
    <w:p w:rsidR="00000000" w:rsidDel="00000000" w:rsidP="00000000" w:rsidRDefault="00000000" w:rsidRPr="00000000" w14:paraId="00000117">
      <w:pPr>
        <w:numPr>
          <w:ilvl w:val="0"/>
          <w:numId w:val="8"/>
        </w:numPr>
        <w:ind w:left="1440" w:hanging="360"/>
        <w:rPr>
          <w:u w:val="none"/>
        </w:rPr>
      </w:pPr>
      <w:r w:rsidDel="00000000" w:rsidR="00000000" w:rsidRPr="00000000">
        <w:rPr>
          <w:rtl w:val="0"/>
        </w:rPr>
        <w:t xml:space="preserve">Veți implementa cel puțin clasa și constructorul cu toți parametrii.</w:t>
      </w:r>
    </w:p>
    <w:p w:rsidR="00000000" w:rsidDel="00000000" w:rsidP="00000000" w:rsidRDefault="00000000" w:rsidRPr="00000000" w14:paraId="00000118">
      <w:pPr>
        <w:numPr>
          <w:ilvl w:val="0"/>
          <w:numId w:val="8"/>
        </w:numPr>
        <w:ind w:left="1440" w:hanging="360"/>
        <w:rPr>
          <w:u w:val="none"/>
        </w:rPr>
      </w:pPr>
      <w:r w:rsidDel="00000000" w:rsidR="00000000" w:rsidRPr="00000000">
        <w:rPr>
          <w:rtl w:val="0"/>
        </w:rPr>
        <w:t xml:space="preserve">Veți implementa cele trei funcții de la punctul c), dar de această dată ca pe niște metode.</w:t>
      </w:r>
    </w:p>
    <w:p w:rsidR="00000000" w:rsidDel="00000000" w:rsidP="00000000" w:rsidRDefault="00000000" w:rsidRPr="00000000" w14:paraId="00000119">
      <w:pPr>
        <w:numPr>
          <w:ilvl w:val="0"/>
          <w:numId w:val="8"/>
        </w:numPr>
        <w:ind w:left="1440" w:hanging="360"/>
        <w:rPr>
          <w:u w:val="none"/>
        </w:rPr>
      </w:pPr>
      <w:r w:rsidDel="00000000" w:rsidR="00000000" w:rsidRPr="00000000">
        <w:rPr>
          <w:rtl w:val="0"/>
        </w:rPr>
        <w:t xml:space="preserve">Veți implementa o metodă </w:t>
      </w:r>
    </w:p>
    <w:p w:rsidR="00000000" w:rsidDel="00000000" w:rsidP="00000000" w:rsidRDefault="00000000" w:rsidRPr="00000000" w14:paraId="0000011A">
      <w:pPr>
        <w:ind w:left="144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11B">
      <w:pPr>
        <w:ind w:left="1440" w:firstLine="720"/>
        <w:rPr>
          <w:rFonts w:ascii="Fira Code" w:cs="Fira Code" w:eastAsia="Fira Code" w:hAnsi="Fira Code"/>
        </w:rPr>
      </w:pPr>
      <w:r w:rsidDel="00000000" w:rsidR="00000000" w:rsidRPr="00000000">
        <w:rPr>
          <w:rFonts w:ascii="Fira Code" w:cs="Fira Code" w:eastAsia="Fira Code" w:hAnsi="Fira Code"/>
          <w:rtl w:val="0"/>
        </w:rPr>
        <w:t xml:space="preserve">vector&lt;Team&gt; sortedTeams();</w:t>
      </w:r>
    </w:p>
    <w:p w:rsidR="00000000" w:rsidDel="00000000" w:rsidP="00000000" w:rsidRDefault="00000000" w:rsidRPr="00000000" w14:paraId="0000011C">
      <w:pPr>
        <w:ind w:left="1440" w:firstLine="720"/>
        <w:rPr/>
      </w:pPr>
      <w:r w:rsidDel="00000000" w:rsidR="00000000" w:rsidRPr="00000000">
        <w:rPr>
          <w:rtl w:val="0"/>
        </w:rPr>
      </w:r>
    </w:p>
    <w:p w:rsidR="00000000" w:rsidDel="00000000" w:rsidP="00000000" w:rsidRDefault="00000000" w:rsidRPr="00000000" w14:paraId="0000011D">
      <w:pPr>
        <w:ind w:left="1440" w:firstLine="0"/>
        <w:rPr/>
      </w:pPr>
      <w:r w:rsidDel="00000000" w:rsidR="00000000" w:rsidRPr="00000000">
        <w:rPr>
          <w:rtl w:val="0"/>
        </w:rPr>
        <w:t xml:space="preserve">C</w:t>
      </w:r>
      <w:r w:rsidDel="00000000" w:rsidR="00000000" w:rsidRPr="00000000">
        <w:rPr>
          <w:rtl w:val="0"/>
        </w:rPr>
        <w:t xml:space="preserve">are va folosi metodele de mai sus pentru a crea toate echipele, după care le va sorta crescător în funcție de bugetul alocat fi</w:t>
      </w:r>
      <w:del w:author="Katherine Swan" w:id="6" w:date="2022-04-05T14:21:56Z">
        <w:r w:rsidDel="00000000" w:rsidR="00000000" w:rsidRPr="00000000">
          <w:rPr>
            <w:rtl w:val="0"/>
          </w:rPr>
          <w:delText xml:space="preserve">i</w:delText>
        </w:r>
      </w:del>
      <w:r w:rsidDel="00000000" w:rsidR="00000000" w:rsidRPr="00000000">
        <w:rPr>
          <w:rtl w:val="0"/>
        </w:rPr>
        <w:t xml:space="preserve">ecărei echipe (suma salariilor nete * 2). </w:t>
      </w:r>
      <w:r w:rsidDel="00000000" w:rsidR="00000000" w:rsidRPr="00000000">
        <w:rPr>
          <w:b w:val="1"/>
          <w:rtl w:val="0"/>
        </w:rPr>
        <w:t xml:space="preserve">TODO exemplu</w:t>
      </w:r>
      <w:r w:rsidDel="00000000" w:rsidR="00000000" w:rsidRPr="00000000">
        <w:rPr>
          <w:rtl w:val="0"/>
        </w:rPr>
      </w:r>
    </w:p>
    <w:p w:rsidR="00000000" w:rsidDel="00000000" w:rsidP="00000000" w:rsidRDefault="00000000" w:rsidRPr="00000000" w14:paraId="0000011E">
      <w:pPr>
        <w:ind w:left="1440" w:firstLine="0"/>
        <w:rPr/>
      </w:pPr>
      <w:r w:rsidDel="00000000" w:rsidR="00000000" w:rsidRPr="00000000">
        <w:rPr>
          <w:rtl w:val="0"/>
        </w:rPr>
      </w:r>
    </w:p>
    <w:p w:rsidR="00000000" w:rsidDel="00000000" w:rsidP="00000000" w:rsidRDefault="00000000" w:rsidRPr="00000000" w14:paraId="0000011F">
      <w:pPr>
        <w:numPr>
          <w:ilvl w:val="0"/>
          <w:numId w:val="8"/>
        </w:numPr>
        <w:ind w:left="1440" w:hanging="360"/>
        <w:rPr>
          <w:b w:val="1"/>
          <w:u w:val="none"/>
        </w:rPr>
      </w:pPr>
      <w:r w:rsidDel="00000000" w:rsidR="00000000" w:rsidRPr="00000000">
        <w:rPr>
          <w:b w:val="1"/>
          <w:rtl w:val="0"/>
        </w:rPr>
        <w:t xml:space="preserve">Veți implementa o metodă</w:t>
      </w:r>
    </w:p>
    <w:p w:rsidR="00000000" w:rsidDel="00000000" w:rsidP="00000000" w:rsidRDefault="00000000" w:rsidRPr="00000000" w14:paraId="00000120">
      <w:pPr>
        <w:ind w:left="1440" w:firstLine="0"/>
        <w:rPr>
          <w:rFonts w:ascii="Fira Code" w:cs="Fira Code" w:eastAsia="Fira Code" w:hAnsi="Fira Code"/>
        </w:rPr>
      </w:pPr>
      <w:r w:rsidDel="00000000" w:rsidR="00000000" w:rsidRPr="00000000">
        <w:rPr>
          <w:rtl w:val="0"/>
        </w:rPr>
      </w:r>
    </w:p>
    <w:p w:rsidR="00000000" w:rsidDel="00000000" w:rsidP="00000000" w:rsidRDefault="00000000" w:rsidRPr="00000000" w14:paraId="00000121">
      <w:pPr>
        <w:ind w:left="1440" w:firstLine="720"/>
        <w:rPr>
          <w:rFonts w:ascii="Fira Code" w:cs="Fira Code" w:eastAsia="Fira Code" w:hAnsi="Fira Code"/>
        </w:rPr>
      </w:pPr>
      <w:r w:rsidDel="00000000" w:rsidR="00000000" w:rsidRPr="00000000">
        <w:rPr>
          <w:rFonts w:ascii="Fira Code" w:cs="Fira Code" w:eastAsia="Fira Code" w:hAnsi="Fira Code"/>
          <w:rtl w:val="0"/>
        </w:rPr>
        <w:t xml:space="preserve">int maximumTeamCount();</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tab/>
        <w:tab/>
        <w:t xml:space="preserve">Care va calcula numărul maxim de echipe care se pot forma, dar și încadra în bugetul companiei. </w:t>
      </w:r>
      <w:r w:rsidDel="00000000" w:rsidR="00000000" w:rsidRPr="00000000">
        <w:rPr>
          <w:b w:val="1"/>
          <w:rtl w:val="0"/>
        </w:rPr>
        <w:t xml:space="preserve">TODO exemplu</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color w:val="6aa84f"/>
        </w:rPr>
      </w:pPr>
      <w:r w:rsidDel="00000000" w:rsidR="00000000" w:rsidRPr="00000000">
        <w:rPr>
          <w:i w:val="1"/>
          <w:rtl w:val="0"/>
        </w:rPr>
        <w:t xml:space="preserve">You received more </w:t>
      </w:r>
      <w:r w:rsidDel="00000000" w:rsidR="00000000" w:rsidRPr="00000000">
        <w:rPr>
          <w:b w:val="1"/>
          <w:i w:val="1"/>
          <w:color w:val="50a14e"/>
          <w:rtl w:val="0"/>
        </w:rPr>
        <w:t xml:space="preserve">hardcore</w:t>
      </w:r>
      <w:r w:rsidDel="00000000" w:rsidR="00000000" w:rsidRPr="00000000">
        <w:rPr>
          <w:i w:val="1"/>
          <w:rtl w:val="0"/>
        </w:rPr>
        <w:t xml:space="preserve"> exercise sets because it’s better sooner than later. It will be our way of improving ourselves for interviews, and even more importantly, developing a solution oriented mindset capable of great attention. Take care!</w:t>
      </w:r>
      <w:r w:rsidDel="00000000" w:rsidR="00000000" w:rsidRPr="00000000">
        <w:rPr>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isca Pasăre" w:id="1" w:date="2022-04-13T09:31:00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inseamna "echipa mare"?</w:t>
      </w:r>
    </w:p>
  </w:comment>
  <w:comment w:author="Stefan-Eduard Deaconu" w:id="0" w:date="2022-03-22T10:30:15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cel putin pana isi schimba orientarea carierei</w:t>
      </w:r>
    </w:p>
  </w:comment>
  <w:comment w:author="Robert Trifan" w:id="2" w:date="2022-04-12T14:41:42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ambiguu</w:t>
      </w:r>
    </w:p>
  </w:comment>
  <w:comment w:author="Alex Pascu" w:id="3" w:date="2022-04-12T14:41:58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ambiguu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Cod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Code-regular.ttf"/><Relationship Id="rId2"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